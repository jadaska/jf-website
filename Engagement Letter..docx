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B2C04" w14:textId="33B5A46B" w:rsidR="0054743C" w:rsidRPr="006D34B3" w:rsidRDefault="0054743C" w:rsidP="006D34B3">
      <w:pPr>
        <w:jc w:val="center"/>
        <w:rPr>
          <w:b/>
          <w:sz w:val="28"/>
          <w:szCs w:val="28"/>
        </w:rPr>
      </w:pPr>
      <w:r w:rsidRPr="006D34B3">
        <w:rPr>
          <w:b/>
          <w:sz w:val="28"/>
          <w:szCs w:val="28"/>
        </w:rPr>
        <w:t xml:space="preserve">Term Sheet for Convertible Note Financin</w:t>
      </w:r>
      <w:r w:rsidR="006D34B3">
        <w:rPr>
          <w:b/>
          <w:sz w:val="28"/>
          <w:szCs w:val="28"/>
        </w:rPr>
        <w:t xml:space="preserve">g </w:t>
      </w:r>
      <w:bookmarkStart w:id="0" w:name="_GoBack"/>
      <w:bookmarkEnd w:id="0"/>
    </w:p>
    <w:p w14:paraId="641487DE" w14:textId="77777777" w:rsidR="0054743C" w:rsidRDefault="0054743C" w:rsidP="0054743C"/>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70"/>
        <w:gridCol w:w="7578"/>
      </w:tblGrid>
      <w:tr w:rsidR="003025A8" w:rsidRPr="00DB7351" w14:paraId="76F82389" w14:textId="77777777" w:rsidTr="00D56050">
        <w:tc>
          <w:tcPr>
            <w:tcW w:w="2070" w:type="dxa"/>
          </w:tcPr>
          <w:p w14:paraId="3450913E" w14:textId="77777777" w:rsidR="003025A8" w:rsidRPr="00DB7351" w:rsidRDefault="003025A8" w:rsidP="00D56050">
            <w:pPr>
              <w:spacing w:after="240"/>
              <w:rPr>
                <w:rFonts w:ascii="Times New Roman" w:hAnsi="Times New Roman" w:cs="Times New Roman"/>
                <w:b/>
              </w:rPr>
            </w:pPr>
            <w:r w:rsidRPr="00DB7351">
              <w:rPr>
                <w:rFonts w:ascii="Times New Roman" w:hAnsi="Times New Roman" w:cs="Times New Roman"/>
                <w:b/>
              </w:rPr>
              <w:t xml:space="preserve">Issuer:</w:t>
            </w:r>
          </w:p>
        </w:tc>
        <w:tc>
          <w:tcPr>
            <w:tcW w:w="7578" w:type="dxa"/>
          </w:tcPr>
          <w:p w14:paraId="11E0C527" w14:textId="77777777" w:rsidR="003025A8" w:rsidRPr="00DB7351" w:rsidRDefault="003025A8" w:rsidP="00D56050">
            <w:pPr>
              <w:spacing w:after="240"/>
              <w:jc w:val="both"/>
              <w:rPr>
                <w:rFonts w:ascii="Times New Roman" w:hAnsi="Times New Roman" w:cs="Times New Roman"/>
              </w:rPr>
            </w:pPr>
            <w:r w:rsidRPr="00DB7351">
              <w:rPr>
                <w:rFonts w:ascii="Times New Roman" w:hAnsi="Times New Roman" w:cs="Times New Roman"/>
              </w:rPr>
            </w:r>
            <w:ins w:date="2019-04-23T00:29:23">
              <w:r>
                <w:t xml:space="preserve">[_________]</w:t>
              </w:r>
            </w:ins>
            <w:r w:rsidRPr="00DB7351">
              <w:t xml:space="preserve">, a </w:t>
            </w:r>
            <w:ins w:date="2019-04-23T00:29:23">
              <w:r>
                <w:t xml:space="preserve">[_________]</w:t>
              </w:r>
            </w:ins>
            <w:r w:rsidRPr="00DB7351">
              <w:t xml:space="preserve"> corporation (the “Company”).</w:t>
            </w:r>
          </w:p>
        </w:tc>
      </w:tr>
      <w:tr w:rsidR="003025A8" w:rsidRPr="00DB7351" w14:paraId="06D84539" w14:textId="77777777" w:rsidTr="00D56050">
        <w:tc>
          <w:tcPr>
            <w:tcW w:w="2070" w:type="dxa"/>
          </w:tcPr>
          <w:p w14:paraId="28782BB8" w14:textId="77777777" w:rsidR="003025A8" w:rsidRPr="00DB7351" w:rsidRDefault="003025A8" w:rsidP="00D56050">
            <w:pPr>
              <w:spacing w:after="240"/>
              <w:rPr>
                <w:rFonts w:ascii="Times New Roman" w:hAnsi="Times New Roman" w:cs="Times New Roman"/>
                <w:b/>
              </w:rPr>
            </w:pPr>
            <w:r w:rsidRPr="00DB7351">
              <w:rPr>
                <w:rFonts w:ascii="Times New Roman" w:hAnsi="Times New Roman" w:cs="Times New Roman"/>
                <w:b/>
              </w:rPr>
              <w:t xml:space="preserve">Type of Security:</w:t>
            </w:r>
          </w:p>
        </w:tc>
        <w:tc>
          <w:tcPr>
            <w:tcW w:w="7578" w:type="dxa"/>
          </w:tcPr>
          <w:p w14:paraId="2531E984" w14:textId="77777777" w:rsidR="003025A8" w:rsidRPr="00DB7351" w:rsidRDefault="003025A8" w:rsidP="00D56050">
            <w:pPr>
              <w:spacing w:after="240"/>
              <w:jc w:val="both"/>
              <w:rPr>
                <w:rFonts w:ascii="Times New Roman" w:hAnsi="Times New Roman" w:cs="Times New Roman"/>
              </w:rPr>
            </w:pPr>
            <w:r w:rsidRPr="00DB7351">
              <w:rPr>
                <w:rFonts w:ascii="Times New Roman" w:hAnsi="Times New Roman" w:cs="Times New Roman"/>
              </w:rPr>
              <w:t xml:space="preserve">Convertible Promissory Notes (each, a “Note”).</w:t>
            </w:r>
          </w:p>
        </w:tc>
      </w:tr>
      <w:tr w:rsidR="003025A8" w:rsidRPr="00DB7351" w14:paraId="07C3A150" w14:textId="77777777" w:rsidTr="00D56050">
        <w:tc>
          <w:tcPr>
            <w:tcW w:w="2070" w:type="dxa"/>
          </w:tcPr>
          <w:p w14:paraId="31E44E23" w14:textId="77777777" w:rsidR="003025A8" w:rsidRPr="00DB7351" w:rsidRDefault="003025A8" w:rsidP="00D56050">
            <w:pPr>
              <w:spacing w:after="240"/>
              <w:rPr>
                <w:rFonts w:ascii="Times New Roman" w:hAnsi="Times New Roman" w:cs="Times New Roman"/>
                <w:b/>
              </w:rPr>
            </w:pPr>
            <w:r w:rsidRPr="00DB7351">
              <w:rPr>
                <w:rFonts w:ascii="Times New Roman" w:hAnsi="Times New Roman" w:cs="Times New Roman"/>
                <w:b/>
              </w:rPr>
              <w:t xml:space="preserve">Financing Amount:</w:t>
            </w:r>
          </w:p>
        </w:tc>
        <w:tc>
          <w:tcPr>
            <w:tcW w:w="7578" w:type="dxa"/>
          </w:tcPr>
          <w:p w14:paraId="1E96518F" w14:textId="77777777" w:rsidR="003025A8" w:rsidRPr="00DB7351" w:rsidRDefault="003025A8" w:rsidP="00D56050">
            <w:pPr>
              <w:spacing w:after="240"/>
              <w:jc w:val="both"/>
              <w:rPr>
                <w:rFonts w:ascii="Times New Roman" w:hAnsi="Times New Roman" w:cs="Times New Roman"/>
              </w:rPr>
            </w:pPr>
            <w:r w:rsidRPr="00DB7351">
              <w:rPr>
                <w:rFonts w:ascii="Times New Roman" w:hAnsi="Times New Roman" w:cs="Times New Roman"/>
              </w:rPr>
              <w:t xml:space="preserve">Up to $</w:t>
            </w:r>
            <w:ins w:date="2019-04-23T00:29:23">
              <w:r>
                <w:t xml:space="preserve">[_________]</w:t>
              </w:r>
            </w:ins>
            <w:r w:rsidRPr="00DB7351">
              <w:t xml:space="preserve"> in Notes, with a minimum investment per investor of $</w:t>
            </w:r>
            <w:ins w:date="2019-04-23T00:29:23">
              <w:r>
                <w:t xml:space="preserve">[_________]</w:t>
              </w:r>
            </w:ins>
            <w:r w:rsidRPr="00DB7351">
              <w:t xml:space="preserve"> in the Company’s discretion.</w:t>
            </w:r>
          </w:p>
        </w:tc>
      </w:tr>
      <w:tr w:rsidR="003025A8" w:rsidRPr="00DB7351" w14:paraId="033A1EE8" w14:textId="77777777" w:rsidTr="00D56050">
        <w:tc>
          <w:tcPr>
            <w:tcW w:w="2070" w:type="dxa"/>
          </w:tcPr>
          <w:p w14:paraId="77101CAD" w14:textId="77777777" w:rsidR="003025A8" w:rsidRPr="00DB7351" w:rsidRDefault="003025A8" w:rsidP="00D56050">
            <w:pPr>
              <w:spacing w:after="240"/>
              <w:rPr>
                <w:rFonts w:ascii="Times New Roman" w:hAnsi="Times New Roman" w:cs="Times New Roman"/>
                <w:b/>
              </w:rPr>
            </w:pPr>
            <w:r w:rsidRPr="00DB7351">
              <w:rPr>
                <w:rFonts w:ascii="Times New Roman" w:hAnsi="Times New Roman" w:cs="Times New Roman"/>
                <w:b/>
              </w:rPr>
              <w:t xml:space="preserve">Use of Proceeds</w:t>
            </w:r>
          </w:p>
        </w:tc>
        <w:tc>
          <w:tcPr>
            <w:tcW w:w="7578" w:type="dxa"/>
          </w:tcPr>
          <w:p w14:paraId="402915E7" w14:textId="77777777" w:rsidR="003025A8" w:rsidRPr="00DB7351" w:rsidRDefault="003025A8" w:rsidP="00D56050">
            <w:pPr>
              <w:spacing w:after="240"/>
              <w:jc w:val="both"/>
              <w:rPr>
                <w:rFonts w:ascii="Times New Roman" w:hAnsi="Times New Roman" w:cs="Times New Roman"/>
              </w:rPr>
            </w:pPr>
            <w:r w:rsidRPr="00DB7351">
              <w:rPr>
                <w:rFonts w:ascii="Times New Roman" w:hAnsi="Times New Roman" w:cs="Times New Roman"/>
              </w:rPr>
              <w:t xml:space="preserve">General corporate purposes, including but not limited to, working capital, sales &amp; marketing, hiring of personnel and legal fees and expenses.</w:t>
            </w:r>
          </w:p>
        </w:tc>
      </w:tr>
      <w:tr w:rsidR="003025A8" w:rsidRPr="00DB7351" w14:paraId="57FF0F05" w14:textId="77777777" w:rsidTr="00D56050">
        <w:tc>
          <w:tcPr>
            <w:tcW w:w="2070" w:type="dxa"/>
          </w:tcPr>
          <w:p w14:paraId="67C0518B" w14:textId="77777777" w:rsidR="003025A8" w:rsidRPr="00DB7351" w:rsidRDefault="003025A8" w:rsidP="00D56050">
            <w:pPr>
              <w:spacing w:after="240"/>
              <w:rPr>
                <w:rFonts w:ascii="Times New Roman" w:hAnsi="Times New Roman" w:cs="Times New Roman"/>
                <w:b/>
              </w:rPr>
            </w:pPr>
            <w:r w:rsidRPr="00DB7351">
              <w:rPr>
                <w:rFonts w:ascii="Times New Roman" w:hAnsi="Times New Roman" w:cs="Times New Roman"/>
                <w:b/>
              </w:rPr>
              <w:t xml:space="preserve">Initial Closing:</w:t>
            </w:r>
          </w:p>
        </w:tc>
        <w:tc>
          <w:tcPr>
            <w:tcW w:w="7578" w:type="dxa"/>
          </w:tcPr>
          <w:p w14:paraId="5805223B" w14:textId="77777777" w:rsidR="003025A8" w:rsidRPr="00DB7351" w:rsidRDefault="003025A8" w:rsidP="00D56050">
            <w:pPr>
              <w:spacing w:after="240"/>
              <w:jc w:val="both"/>
              <w:rPr>
                <w:rFonts w:ascii="Times New Roman" w:hAnsi="Times New Roman" w:cs="Times New Roman"/>
              </w:rPr>
            </w:pPr>
            <w:r w:rsidRPr="00DB7351">
              <w:rPr>
                <w:rFonts w:ascii="Times New Roman" w:hAnsi="Times New Roman" w:cs="Times New Roman"/>
              </w:rPr>
              <w:t xml:space="preserve">The Company expects the initial closing for the sale of the Notes to occur on or before </w:t>
            </w:r>
            <w:proofErr w:type="gramStart"/>
            <w:proofErr w:type="gramEnd"/>
            <w:r w:rsidRPr="00DB7351">
              <w:rPr>
                <w:rFonts w:ascii="Times New Roman" w:hAnsi="Times New Roman" w:cs="Times New Roman"/>
              </w:rPr>
            </w:r>
            <w:ins w:date="2019-04-23T00:29:23">
              <w:r>
                <w:t xml:space="preserve">[_________]</w:t>
              </w:r>
            </w:ins>
            <w:r w:rsidRPr="00DB7351">
              <w:t xml:space="preserve">.</w:t>
            </w:r>
          </w:p>
        </w:tc>
      </w:tr>
      <w:tr w:rsidR="003025A8" w:rsidRPr="00DB7351" w14:paraId="0690CE2F" w14:textId="77777777" w:rsidTr="00D56050">
        <w:tc>
          <w:tcPr>
            <w:tcW w:w="2070" w:type="dxa"/>
          </w:tcPr>
          <w:p w14:paraId="6EF007A2" w14:textId="77777777" w:rsidR="003025A8" w:rsidRPr="00DB7351" w:rsidRDefault="003025A8" w:rsidP="00D56050">
            <w:pPr>
              <w:spacing w:after="240"/>
              <w:rPr>
                <w:rFonts w:ascii="Times New Roman" w:hAnsi="Times New Roman" w:cs="Times New Roman"/>
                <w:b/>
              </w:rPr>
            </w:pPr>
            <w:r w:rsidRPr="00DB7351">
              <w:rPr>
                <w:rFonts w:ascii="Times New Roman" w:hAnsi="Times New Roman" w:cs="Times New Roman"/>
                <w:b/>
              </w:rPr>
              <w:t xml:space="preserve">Interest:</w:t>
            </w:r>
          </w:p>
        </w:tc>
        <w:tc>
          <w:tcPr>
            <w:tcW w:w="7578" w:type="dxa"/>
          </w:tcPr>
          <w:p w14:paraId="0961C35F" w14:textId="77777777" w:rsidR="003025A8" w:rsidRPr="00DB7351" w:rsidRDefault="003025A8" w:rsidP="00D56050">
            <w:pPr>
              <w:spacing w:after="240"/>
              <w:jc w:val="both"/>
              <w:rPr>
                <w:rFonts w:ascii="Times New Roman" w:hAnsi="Times New Roman" w:cs="Times New Roman"/>
              </w:rPr>
            </w:pPr>
            <w:r w:rsidRPr="00DB7351">
              <w:rPr>
                <w:rFonts w:ascii="Times New Roman" w:hAnsi="Times New Roman" w:cs="Times New Roman"/>
              </w:rPr>
              <w:t xml:space="preserve">The Notes will bear simple interest on the outstanding principal balance at the rate of </w:t>
            </w:r>
            <w:proofErr w:type="gramStart"/>
            <w:proofErr w:type="gramEnd"/>
            <w:r w:rsidRPr="00DB7351">
              <w:rPr>
                <w:rFonts w:ascii="Times New Roman" w:hAnsi="Times New Roman" w:cs="Times New Roman"/>
              </w:rPr>
            </w:r>
            <w:ins w:date="2019-04-23T00:29:23">
              <w:r>
                <w:t xml:space="preserve">[_________]</w:t>
              </w:r>
            </w:ins>
            <w:r w:rsidRPr="00DB7351">
              <w:t xml:space="preserve"> percent (</w:t>
            </w:r>
            <w:ins w:date="2019-04-23T00:29:23">
              <w:r>
                <w:t xml:space="preserve">[_________]</w:t>
              </w:r>
            </w:ins>
            <w:r w:rsidRPr="00DB7351">
              <w:t xml:space="preserve">%) per annum.</w:t>
            </w:r>
          </w:p>
        </w:tc>
      </w:tr>
      <w:tr w:rsidR="003025A8" w:rsidRPr="00DB7351" w14:paraId="2D9BDA15" w14:textId="77777777" w:rsidTr="00D56050">
        <w:tc>
          <w:tcPr>
            <w:tcW w:w="2070" w:type="dxa"/>
          </w:tcPr>
          <w:p w14:paraId="7C429D2A" w14:textId="77777777" w:rsidR="003025A8" w:rsidRPr="00DB7351" w:rsidRDefault="003025A8" w:rsidP="00D56050">
            <w:pPr>
              <w:spacing w:after="240"/>
              <w:rPr>
                <w:rFonts w:ascii="Times New Roman" w:hAnsi="Times New Roman" w:cs="Times New Roman"/>
                <w:b/>
              </w:rPr>
            </w:pPr>
            <w:r w:rsidRPr="00DB7351">
              <w:rPr>
                <w:rFonts w:ascii="Times New Roman" w:hAnsi="Times New Roman" w:cs="Times New Roman"/>
                <w:b/>
              </w:rPr>
              <w:t xml:space="preserve">Maturity Conversion:</w:t>
            </w:r>
          </w:p>
        </w:tc>
        <w:tc>
          <w:tcPr>
            <w:tcW w:w="7578" w:type="dxa"/>
          </w:tcPr>
          <w:p w14:paraId="22944806" w14:textId="77777777" w:rsidR="003025A8" w:rsidRPr="00DB7351" w:rsidRDefault="003025A8" w:rsidP="00D56050">
            <w:pPr>
              <w:spacing w:after="240"/>
              <w:jc w:val="both"/>
              <w:rPr>
                <w:rFonts w:ascii="Times New Roman" w:hAnsi="Times New Roman" w:cs="Times New Roman"/>
              </w:rPr>
            </w:pPr>
            <w:r w:rsidRPr="00DB7351">
              <w:rPr>
                <w:rFonts w:ascii="Times New Roman" w:hAnsi="Times New Roman" w:cs="Times New Roman"/>
              </w:rPr>
              <w:t xml:space="preserve">If not otherwise converted as described herein, then the entire outstanding principal balance and all unpaid accrued interest will convert on the date that is two years from the issuance of the first Note (the “Maturity Date”), which is currently expected to be </w:t>
            </w:r>
            <w:ins w:date="2019-04-23T00:29:23">
              <w:r>
                <w:t xml:space="preserve">[_________]</w:t>
              </w:r>
            </w:ins>
            <w:r w:rsidRPr="00DB7351">
              <w:t xml:space="preserve">, into that number of shares of common stock of the Company implied by a pre-money, fully diluted valuation for the Company of $</w:t>
            </w:r>
            <w:ins w:date="2019-04-23T00:29:23">
              <w:r>
                <w:t xml:space="preserve">[_________]</w:t>
              </w:r>
            </w:ins>
            <w:r w:rsidRPr="00DB7351">
              <w:t xml:space="preserve"> (the “Valuation Cap”).</w:t>
            </w:r>
          </w:p>
        </w:tc>
      </w:tr>
      <w:tr w:rsidR="003025A8" w:rsidRPr="00DB7351" w14:paraId="1A2965FC" w14:textId="77777777" w:rsidTr="00D56050">
        <w:tc>
          <w:tcPr>
            <w:tcW w:w="2070" w:type="dxa"/>
          </w:tcPr>
          <w:p w14:paraId="4F0A318B" w14:textId="77777777" w:rsidR="003025A8" w:rsidRPr="00DB7351" w:rsidRDefault="003025A8" w:rsidP="00D56050">
            <w:pPr>
              <w:spacing w:after="240"/>
              <w:rPr>
                <w:rFonts w:ascii="Times New Roman" w:hAnsi="Times New Roman" w:cs="Times New Roman"/>
                <w:b/>
              </w:rPr>
            </w:pPr>
            <w:r>
              <w:rPr>
                <w:rFonts w:ascii="Times New Roman" w:hAnsi="Times New Roman" w:cs="Times New Roman"/>
                <w:b/>
              </w:rPr>
              <w:t xml:space="preserve">Prepayment:</w:t>
            </w:r>
          </w:p>
        </w:tc>
        <w:tc>
          <w:tcPr>
            <w:tcW w:w="7578" w:type="dxa"/>
          </w:tcPr>
          <w:p w14:paraId="551B7A23" w14:textId="77777777" w:rsidR="003025A8" w:rsidRPr="00DB7351" w:rsidRDefault="003025A8" w:rsidP="00D56050">
            <w:pPr>
              <w:spacing w:after="240"/>
              <w:jc w:val="both"/>
              <w:rPr>
                <w:rFonts w:ascii="Times New Roman" w:hAnsi="Times New Roman" w:cs="Times New Roman"/>
              </w:rPr>
            </w:pPr>
            <w:r w:rsidRPr="00DB7351">
              <w:rPr>
                <w:rFonts w:ascii="Times New Roman" w:hAnsi="Times New Roman" w:cs="Times New Roman"/>
              </w:rPr>
              <w:t xml:space="preserve">The Notes may be prepaid at any time only upon the written consent of the holders of </w:t>
            </w:r>
            <w:proofErr w:type="gramStart"/>
            <w:r w:rsidRPr="00DB7351">
              <w:rPr>
                <w:rFonts w:ascii="Times New Roman" w:hAnsi="Times New Roman" w:cs="Times New Roman"/>
              </w:rPr>
              <w:t xml:space="preserve">a majority of</w:t>
            </w:r>
            <w:proofErr w:type="gramEnd"/>
            <w:r w:rsidRPr="00DB7351">
              <w:rPr>
                <w:rFonts w:ascii="Times New Roman" w:hAnsi="Times New Roman" w:cs="Times New Roman"/>
              </w:rPr>
              <w:t xml:space="preserve"> the outstanding principal amount under the Notes (the “Required Holders”).</w:t>
            </w:r>
          </w:p>
        </w:tc>
      </w:tr>
      <w:tr w:rsidR="003025A8" w:rsidRPr="00DB7351" w14:paraId="7A701D31" w14:textId="77777777" w:rsidTr="00D56050">
        <w:tc>
          <w:tcPr>
            <w:tcW w:w="2070" w:type="dxa"/>
          </w:tcPr>
          <w:p w14:paraId="413A4326" w14:textId="77777777" w:rsidR="003025A8" w:rsidRPr="00DB7351" w:rsidRDefault="003025A8" w:rsidP="00D56050">
            <w:pPr>
              <w:spacing w:after="240"/>
              <w:rPr>
                <w:rFonts w:ascii="Times New Roman" w:hAnsi="Times New Roman" w:cs="Times New Roman"/>
                <w:b/>
              </w:rPr>
            </w:pPr>
            <w:r>
              <w:rPr>
                <w:rFonts w:ascii="Times New Roman" w:hAnsi="Times New Roman" w:cs="Times New Roman"/>
                <w:b/>
              </w:rPr>
              <w:t xml:space="preserve">Automatic Conversion upon Qualified Financing:</w:t>
            </w:r>
          </w:p>
        </w:tc>
        <w:tc>
          <w:tcPr>
            <w:tcW w:w="7578" w:type="dxa"/>
          </w:tcPr>
          <w:p w14:paraId="732ED108" w14:textId="77777777" w:rsidR="003025A8" w:rsidRPr="00DB7351" w:rsidRDefault="003025A8" w:rsidP="00D56050">
            <w:pPr>
              <w:spacing w:after="240"/>
              <w:jc w:val="both"/>
              <w:rPr>
                <w:rFonts w:ascii="Times New Roman" w:hAnsi="Times New Roman" w:cs="Times New Roman"/>
              </w:rPr>
            </w:pPr>
            <w:r w:rsidRPr="00DB7351">
              <w:rPr>
                <w:rFonts w:ascii="Times New Roman" w:hAnsi="Times New Roman" w:cs="Times New Roman"/>
              </w:rPr>
              <w:t xml:space="preserve">Upon the closing of a Qualified Financing (as defined below), the entire outstanding principal balance and all unpaid accrued interest of each Note automatically shall convert into the equity securities of the Company sold in such Qualified Financing at a conversion price equal to the lesser of (i) </w:t>
            </w:r>
            <w:ins w:date="2019-04-23T00:29:23">
              <w:r>
                <w:t xml:space="preserve">[_________]</w:t>
              </w:r>
            </w:ins>
            <w:r w:rsidRPr="00DB7351">
              <w:t xml:space="preserve">% of price paid per share by the investors participating in such Qualified Financing (the “Participating Investors”) or (ii) the implied per share price based on the Valuation Cap. Any liquidation preference per share of capital stock issued to holders of the Notes shall reflect the actual dollar amount converted by such holders of the Notes.</w:t>
            </w:r>
          </w:p>
          <w:p w14:paraId="66162401" w14:textId="77777777" w:rsidR="003025A8" w:rsidRPr="00DB7351" w:rsidRDefault="003025A8" w:rsidP="00D56050">
            <w:pPr>
              <w:spacing w:after="240"/>
              <w:jc w:val="both"/>
              <w:rPr>
                <w:rFonts w:ascii="Times New Roman" w:hAnsi="Times New Roman" w:cs="Times New Roman"/>
              </w:rPr>
            </w:pPr>
            <w:r w:rsidRPr="00DB7351">
              <w:rPr>
                <w:rFonts w:ascii="Times New Roman" w:hAnsi="Times New Roman" w:cs="Times New Roman"/>
              </w:rPr>
              <w:t xml:space="preserve">The term “Qualified Financing” shall mean any financing of the Company in which the Company sells capital stock (the “Qualified Financing Stock”) to investors in one or a series of bona-fide arms-length transactions resulting in the Company’s receipt of aggregate gross proceeds in excess of at least $</w:t>
            </w:r>
            <w:ins w:date="2019-04-23T00:29:23">
              <w:r>
                <w:t xml:space="preserve">[_________]</w:t>
              </w:r>
            </w:ins>
            <w:r w:rsidRPr="00DB7351">
              <w:t xml:space="preserve"> (excluding the conversion of the principal amount of and accrued </w:t>
            </w:r>
            <w:r w:rsidRPr="00DB7351">
              <w:rPr>
                <w:rFonts w:ascii="Times New Roman" w:hAnsi="Times New Roman" w:cs="Times New Roman"/>
              </w:rPr>
              <w:lastRenderedPageBreak/>
              <w:t xml:space="preserve">interest on the Notes or the aggregate amount of securities converted into Qualified Financing Stock).</w:t>
            </w:r>
          </w:p>
        </w:tc>
      </w:tr>
      <w:tr w:rsidR="003025A8" w:rsidRPr="00DB7351" w14:paraId="6CCD98B0" w14:textId="77777777" w:rsidTr="00D56050">
        <w:tc>
          <w:tcPr>
            <w:tcW w:w="2070" w:type="dxa"/>
          </w:tcPr>
          <w:p w14:paraId="3A1CD10B" w14:textId="77777777" w:rsidR="003025A8" w:rsidRPr="00DB7351" w:rsidRDefault="003025A8" w:rsidP="00D56050">
            <w:pPr>
              <w:spacing w:after="240"/>
              <w:rPr>
                <w:rFonts w:ascii="Times New Roman" w:hAnsi="Times New Roman" w:cs="Times New Roman"/>
                <w:b/>
              </w:rPr>
            </w:pPr>
            <w:r>
              <w:rPr>
                <w:rFonts w:ascii="Times New Roman" w:hAnsi="Times New Roman" w:cs="Times New Roman"/>
                <w:b/>
              </w:rPr>
              <w:lastRenderedPageBreak/>
              <w:t xml:space="preserve">Premium Upon Sale:</w:t>
            </w:r>
          </w:p>
        </w:tc>
        <w:tc>
          <w:tcPr>
            <w:tcW w:w="7578" w:type="dxa"/>
          </w:tcPr>
          <w:p w14:paraId="7E8C70BA" w14:textId="77777777" w:rsidR="003025A8" w:rsidRPr="00DB7351" w:rsidRDefault="003025A8" w:rsidP="00D56050">
            <w:pPr>
              <w:spacing w:after="240"/>
              <w:jc w:val="both"/>
              <w:rPr>
                <w:rFonts w:ascii="Times New Roman" w:hAnsi="Times New Roman" w:cs="Times New Roman"/>
              </w:rPr>
            </w:pPr>
            <w:r w:rsidRPr="00DB7351">
              <w:rPr>
                <w:rFonts w:ascii="Times New Roman" w:hAnsi="Times New Roman" w:cs="Times New Roman"/>
              </w:rPr>
              <w:t xml:space="preserve">In the event of a consolidation, merger, change of control or a sale or other disposition of all or substantially all of the assets of the Company prior to the conversion or repayment of the Notes, the Company will pay each Noteholder an amount equal to </w:t>
            </w:r>
            <w:ins w:date="2019-04-23T00:29:23">
              <w:r>
                <w:t xml:space="preserve">[_________]</w:t>
              </w:r>
            </w:ins>
            <w:r w:rsidRPr="00DB7351">
              <w:t xml:space="preserve"> times the aggregate amount of principal and interest then outstanding under each Noteholder’s respective Note.</w:t>
            </w:r>
          </w:p>
        </w:tc>
      </w:tr>
      <w:tr w:rsidR="003025A8" w:rsidRPr="00DB7351" w14:paraId="3BBEB640" w14:textId="77777777" w:rsidTr="00D56050">
        <w:tc>
          <w:tcPr>
            <w:tcW w:w="2070" w:type="dxa"/>
          </w:tcPr>
          <w:p w14:paraId="2667815D" w14:textId="77777777" w:rsidR="003025A8" w:rsidRPr="00DB7351" w:rsidRDefault="003025A8" w:rsidP="00D56050">
            <w:pPr>
              <w:spacing w:after="240"/>
              <w:rPr>
                <w:rFonts w:ascii="Times New Roman" w:hAnsi="Times New Roman" w:cs="Times New Roman"/>
                <w:b/>
              </w:rPr>
            </w:pPr>
            <w:r>
              <w:rPr>
                <w:rFonts w:ascii="Times New Roman" w:hAnsi="Times New Roman" w:cs="Times New Roman"/>
                <w:b/>
              </w:rPr>
              <w:t xml:space="preserve">No Security Interest:</w:t>
            </w:r>
          </w:p>
        </w:tc>
        <w:tc>
          <w:tcPr>
            <w:tcW w:w="7578" w:type="dxa"/>
          </w:tcPr>
          <w:p w14:paraId="6BDA9623" w14:textId="77777777" w:rsidR="003025A8" w:rsidRPr="00DB7351" w:rsidRDefault="003025A8" w:rsidP="00D56050">
            <w:pPr>
              <w:spacing w:after="240"/>
              <w:jc w:val="both"/>
              <w:rPr>
                <w:rFonts w:ascii="Times New Roman" w:hAnsi="Times New Roman" w:cs="Times New Roman"/>
              </w:rPr>
            </w:pPr>
            <w:r w:rsidRPr="00DB7351">
              <w:rPr>
                <w:rFonts w:ascii="Times New Roman" w:hAnsi="Times New Roman" w:cs="Times New Roman"/>
              </w:rPr>
              <w:t xml:space="preserve">The Notes will be not secured by any collateral.</w:t>
            </w:r>
          </w:p>
        </w:tc>
      </w:tr>
      <w:tr w:rsidR="003025A8" w:rsidRPr="00DB7351" w14:paraId="753475EC" w14:textId="77777777" w:rsidTr="00D56050">
        <w:tc>
          <w:tcPr>
            <w:tcW w:w="2070" w:type="dxa"/>
          </w:tcPr>
          <w:p w14:paraId="1E6280B5" w14:textId="77777777" w:rsidR="003025A8" w:rsidRPr="00DB7351" w:rsidRDefault="003025A8" w:rsidP="00D56050">
            <w:pPr>
              <w:spacing w:after="240"/>
              <w:rPr>
                <w:rFonts w:ascii="Times New Roman" w:hAnsi="Times New Roman" w:cs="Times New Roman"/>
                <w:b/>
              </w:rPr>
            </w:pPr>
            <w:r>
              <w:rPr>
                <w:rFonts w:ascii="Times New Roman" w:hAnsi="Times New Roman" w:cs="Times New Roman"/>
                <w:b/>
              </w:rPr>
              <w:t xml:space="preserve">Amendment:</w:t>
            </w:r>
          </w:p>
        </w:tc>
        <w:tc>
          <w:tcPr>
            <w:tcW w:w="7578" w:type="dxa"/>
          </w:tcPr>
          <w:p w14:paraId="43F04FDC" w14:textId="77777777" w:rsidR="003025A8" w:rsidRPr="00DB7351" w:rsidRDefault="003025A8" w:rsidP="00D56050">
            <w:pPr>
              <w:spacing w:after="240"/>
              <w:jc w:val="both"/>
              <w:rPr>
                <w:rFonts w:ascii="Times New Roman" w:hAnsi="Times New Roman" w:cs="Times New Roman"/>
              </w:rPr>
            </w:pPr>
            <w:r w:rsidRPr="00DB7351">
              <w:rPr>
                <w:rFonts w:ascii="Times New Roman" w:hAnsi="Times New Roman" w:cs="Times New Roman"/>
              </w:rPr>
              <w:t xml:space="preserve">The Notes may be amended in writing signed by the Company and the Required Holders. Any such amendment shall be binding upon each Noteholder.</w:t>
            </w:r>
          </w:p>
        </w:tc>
      </w:tr>
      <w:tr w:rsidR="003025A8" w:rsidRPr="00DB7351" w14:paraId="131B73B6" w14:textId="77777777" w:rsidTr="00D56050">
        <w:tc>
          <w:tcPr>
            <w:tcW w:w="2070" w:type="dxa"/>
          </w:tcPr>
          <w:p w14:paraId="789CD81D" w14:textId="77777777" w:rsidR="003025A8" w:rsidRPr="00DB7351" w:rsidRDefault="003025A8" w:rsidP="00D56050">
            <w:pPr>
              <w:spacing w:after="240"/>
              <w:rPr>
                <w:rFonts w:ascii="Times New Roman" w:hAnsi="Times New Roman" w:cs="Times New Roman"/>
                <w:b/>
              </w:rPr>
            </w:pPr>
            <w:r>
              <w:rPr>
                <w:rFonts w:ascii="Times New Roman" w:hAnsi="Times New Roman" w:cs="Times New Roman"/>
                <w:b/>
              </w:rPr>
              <w:t xml:space="preserve">Events of Default:</w:t>
            </w:r>
          </w:p>
        </w:tc>
        <w:tc>
          <w:tcPr>
            <w:tcW w:w="7578" w:type="dxa"/>
          </w:tcPr>
          <w:p w14:paraId="341BDAA1" w14:textId="77777777" w:rsidR="003025A8" w:rsidRPr="00B25B5D" w:rsidRDefault="003025A8" w:rsidP="00D56050">
            <w:pPr>
              <w:spacing w:after="240"/>
              <w:jc w:val="both"/>
              <w:rPr>
                <w:rFonts w:ascii="Times New Roman" w:hAnsi="Times New Roman" w:cs="Times New Roman"/>
              </w:rPr>
            </w:pPr>
            <w:r w:rsidRPr="00B25B5D">
              <w:rPr>
                <w:rFonts w:ascii="Times New Roman" w:hAnsi="Times New Roman" w:cs="Times New Roman"/>
              </w:rPr>
              <w:t xml:space="preserve">Upon the occurrence of any Event of Default (as defined below), all unpaid, accrued interest and other amounts owing under any Note shall, at the option of the Required Holders, and, in the case of an Event of Default pursuant to (ii) below, automatically, be immediately due, payable and collectible by the holder pursuant to applicable law. </w:t>
            </w:r>
          </w:p>
          <w:p w14:paraId="2B9F2356" w14:textId="77777777" w:rsidR="003025A8" w:rsidRPr="00DB7351" w:rsidRDefault="003025A8" w:rsidP="00D56050">
            <w:pPr>
              <w:spacing w:after="240"/>
              <w:jc w:val="both"/>
              <w:rPr>
                <w:rFonts w:ascii="Times New Roman" w:hAnsi="Times New Roman" w:cs="Times New Roman"/>
              </w:rPr>
            </w:pPr>
            <w:r w:rsidRPr="00B25B5D">
              <w:rPr>
                <w:rFonts w:ascii="Times New Roman" w:hAnsi="Times New Roman" w:cs="Times New Roman"/>
              </w:rPr>
              <w:t xml:space="preserve">Each of the following events shall be an “Event of Default” for purposes hereof: (i) the Company files any petition or action for relief under any bankruptcy, reorganization, insolvency or moratorium law or any other law for the relief of, or relating to, debtors, now or hereafter in effect, or makes any assignment for the benefit of creditors or takes any corporate action in furtherance of any of the foregoing; and (ii) an involuntary petition is filed against the Company under any bankruptcy statute now or hereafter in effect, and such petition is not dismissed or discharged within 60 days, or a custodian, receiver, trustee, assignee for the benefit of creditors (or other similar official) is appointed to take possession, custody or control of any property of the Company.</w:t>
            </w:r>
          </w:p>
        </w:tc>
      </w:tr>
      <w:tr w:rsidR="003025A8" w:rsidRPr="00DB7351" w14:paraId="699A176A" w14:textId="77777777" w:rsidTr="00D56050">
        <w:tc>
          <w:tcPr>
            <w:tcW w:w="2070" w:type="dxa"/>
          </w:tcPr>
          <w:p w14:paraId="1F32BBF3" w14:textId="77777777" w:rsidR="003025A8" w:rsidRPr="00DB7351" w:rsidRDefault="003025A8" w:rsidP="00D56050">
            <w:pPr>
              <w:spacing w:after="240"/>
              <w:rPr>
                <w:rFonts w:ascii="Times New Roman" w:hAnsi="Times New Roman" w:cs="Times New Roman"/>
                <w:b/>
              </w:rPr>
            </w:pPr>
            <w:r>
              <w:rPr>
                <w:rFonts w:ascii="Times New Roman" w:hAnsi="Times New Roman" w:cs="Times New Roman"/>
                <w:b/>
              </w:rPr>
              <w:t xml:space="preserve">Conditions to Closing:</w:t>
            </w:r>
          </w:p>
        </w:tc>
        <w:tc>
          <w:tcPr>
            <w:tcW w:w="7578" w:type="dxa"/>
          </w:tcPr>
          <w:p w14:paraId="786120E8" w14:textId="77777777" w:rsidR="003025A8" w:rsidRPr="00B25B5D" w:rsidRDefault="003025A8" w:rsidP="00D56050">
            <w:pPr>
              <w:spacing w:after="240"/>
              <w:jc w:val="both"/>
              <w:rPr>
                <w:rFonts w:ascii="Times New Roman" w:hAnsi="Times New Roman" w:cs="Times New Roman"/>
              </w:rPr>
            </w:pPr>
            <w:r w:rsidRPr="00B25B5D">
              <w:rPr>
                <w:rFonts w:ascii="Times New Roman" w:hAnsi="Times New Roman" w:cs="Times New Roman"/>
              </w:rPr>
              <w:t xml:space="preserve">The purchase of a Note by any investor will be subject to satisfaction of the following conditions:</w:t>
            </w:r>
          </w:p>
          <w:p w14:paraId="413856FF" w14:textId="77777777" w:rsidR="003025A8" w:rsidRPr="00B25B5D" w:rsidRDefault="003025A8" w:rsidP="003025A8">
            <w:pPr>
              <w:pStyle w:val="ListParagraph"/>
              <w:numPr>
                <w:ilvl w:val="0"/>
                <w:numId w:val="3"/>
              </w:numPr>
              <w:spacing w:after="240"/>
              <w:ind w:left="701" w:hanging="341"/>
              <w:contextualSpacing w:val="0"/>
              <w:jc w:val="both"/>
              <w:rPr>
                <w:rFonts w:ascii="Times New Roman" w:hAnsi="Times New Roman" w:cs="Times New Roman"/>
              </w:rPr>
            </w:pPr>
            <w:r w:rsidRPr="00B25B5D">
              <w:rPr>
                <w:rFonts w:ascii="Times New Roman" w:hAnsi="Times New Roman" w:cs="Times New Roman"/>
              </w:rPr>
              <w:t xml:space="preserve">Completion of due diligence of the Company to the reasonable satisfaction of each investor;</w:t>
            </w:r>
          </w:p>
          <w:p w14:paraId="296E5213" w14:textId="77777777" w:rsidR="003025A8" w:rsidRPr="00B25B5D" w:rsidRDefault="003025A8" w:rsidP="003025A8">
            <w:pPr>
              <w:pStyle w:val="ListParagraph"/>
              <w:numPr>
                <w:ilvl w:val="0"/>
                <w:numId w:val="3"/>
              </w:numPr>
              <w:spacing w:after="240"/>
              <w:ind w:left="701" w:hanging="341"/>
              <w:contextualSpacing w:val="0"/>
              <w:jc w:val="both"/>
              <w:rPr>
                <w:rFonts w:cs="Times New Roman"/>
              </w:rPr>
            </w:pPr>
            <w:r w:rsidRPr="00B25B5D">
              <w:rPr>
                <w:rFonts w:ascii="Times New Roman" w:hAnsi="Times New Roman" w:cs="Times New Roman"/>
              </w:rPr>
              <w:t xml:space="preserve">Preparation and execution of definitive transaction documents (including a form of Note); and</w:t>
            </w:r>
          </w:p>
          <w:p w14:paraId="084F69CA" w14:textId="77777777" w:rsidR="003025A8" w:rsidRPr="00DB7351" w:rsidRDefault="003025A8" w:rsidP="003025A8">
            <w:pPr>
              <w:pStyle w:val="ListParagraph"/>
              <w:numPr>
                <w:ilvl w:val="0"/>
                <w:numId w:val="3"/>
              </w:numPr>
              <w:spacing w:after="240"/>
              <w:ind w:left="701" w:hanging="341"/>
              <w:contextualSpacing w:val="0"/>
              <w:jc w:val="both"/>
              <w:rPr>
                <w:rFonts w:ascii="Times New Roman" w:hAnsi="Times New Roman" w:cs="Times New Roman"/>
              </w:rPr>
            </w:pPr>
            <w:r w:rsidRPr="00B25B5D">
              <w:rPr>
                <w:rFonts w:ascii="Times New Roman" w:hAnsi="Times New Roman" w:cs="Times New Roman"/>
              </w:rPr>
              <w:t xml:space="preserve">Compliance with applicable securities laws, including that the investor be an “accredited investor” and make customary securities representations and warranties.</w:t>
            </w:r>
            <w:r w:rsidRPr="00B25B5D">
              <w:rPr>
                <w:rFonts w:cs="Times New Roman"/>
              </w:rPr>
              <w:t xml:space="preserve"> </w:t>
            </w:r>
          </w:p>
        </w:tc>
      </w:tr>
      <w:tr w:rsidR="003025A8" w:rsidRPr="00DB7351" w14:paraId="1E34BF76" w14:textId="77777777" w:rsidTr="00D56050">
        <w:tc>
          <w:tcPr>
            <w:tcW w:w="2070" w:type="dxa"/>
          </w:tcPr>
          <w:p w14:paraId="57811DB7" w14:textId="77777777" w:rsidR="003025A8" w:rsidRPr="00DB7351" w:rsidRDefault="003025A8" w:rsidP="00D56050">
            <w:pPr>
              <w:spacing w:after="240"/>
              <w:rPr>
                <w:rFonts w:ascii="Times New Roman" w:hAnsi="Times New Roman" w:cs="Times New Roman"/>
                <w:b/>
              </w:rPr>
            </w:pPr>
            <w:r>
              <w:rPr>
                <w:rFonts w:ascii="Times New Roman" w:hAnsi="Times New Roman" w:cs="Times New Roman"/>
                <w:b/>
              </w:rPr>
              <w:t xml:space="preserve">Confidentiality:</w:t>
            </w:r>
          </w:p>
        </w:tc>
        <w:tc>
          <w:tcPr>
            <w:tcW w:w="7578" w:type="dxa"/>
          </w:tcPr>
          <w:p w14:paraId="0F5DD804" w14:textId="77777777" w:rsidR="003025A8" w:rsidRPr="00DB7351" w:rsidRDefault="003025A8" w:rsidP="00D56050">
            <w:pPr>
              <w:spacing w:after="240"/>
              <w:jc w:val="both"/>
              <w:rPr>
                <w:rFonts w:ascii="Times New Roman" w:hAnsi="Times New Roman" w:cs="Times New Roman"/>
              </w:rPr>
            </w:pPr>
            <w:r w:rsidRPr="00B25B5D">
              <w:rPr>
                <w:rFonts w:ascii="Times New Roman" w:hAnsi="Times New Roman" w:cs="Times New Roman"/>
              </w:rPr>
              <w:t xml:space="preserve">The parties will not discuss the terms of this Term Sheet with any person other than attorneys, accountants or other advisors.</w:t>
            </w:r>
          </w:p>
        </w:tc>
      </w:tr>
      <w:tr w:rsidR="003025A8" w:rsidRPr="00DB7351" w14:paraId="2E762573" w14:textId="77777777" w:rsidTr="00D56050">
        <w:tc>
          <w:tcPr>
            <w:tcW w:w="2070" w:type="dxa"/>
          </w:tcPr>
          <w:p w14:paraId="68A1D992" w14:textId="77777777" w:rsidR="003025A8" w:rsidRPr="00DB7351" w:rsidRDefault="003025A8" w:rsidP="00D56050">
            <w:pPr>
              <w:spacing w:after="240"/>
              <w:rPr>
                <w:rFonts w:ascii="Times New Roman" w:hAnsi="Times New Roman" w:cs="Times New Roman"/>
                <w:b/>
              </w:rPr>
            </w:pPr>
            <w:r>
              <w:rPr>
                <w:rFonts w:ascii="Times New Roman" w:hAnsi="Times New Roman" w:cs="Times New Roman"/>
                <w:b/>
              </w:rPr>
              <w:t xml:space="preserve">Expenses:</w:t>
            </w:r>
          </w:p>
        </w:tc>
        <w:tc>
          <w:tcPr>
            <w:tcW w:w="7578" w:type="dxa"/>
          </w:tcPr>
          <w:p w14:paraId="2424AFBA" w14:textId="77777777" w:rsidR="003025A8" w:rsidRPr="00DB7351" w:rsidRDefault="003025A8" w:rsidP="00D56050">
            <w:pPr>
              <w:spacing w:after="240"/>
              <w:jc w:val="both"/>
              <w:rPr>
                <w:rFonts w:ascii="Times New Roman" w:hAnsi="Times New Roman" w:cs="Times New Roman"/>
              </w:rPr>
            </w:pPr>
            <w:r w:rsidRPr="00B25B5D">
              <w:rPr>
                <w:rFonts w:ascii="Times New Roman" w:hAnsi="Times New Roman" w:cs="Times New Roman"/>
              </w:rPr>
              <w:t xml:space="preserve">Each party will bear its own expenses (including legal fees) in connection with the negotiation, preparation, and review of necessary documentation.</w:t>
            </w:r>
          </w:p>
        </w:tc>
      </w:tr>
      <w:tr w:rsidR="003025A8" w:rsidRPr="00DB7351" w14:paraId="5DB6D836" w14:textId="77777777" w:rsidTr="00D56050">
        <w:tc>
          <w:tcPr>
            <w:tcW w:w="2070" w:type="dxa"/>
          </w:tcPr>
          <w:p w14:paraId="05876D12" w14:textId="77777777" w:rsidR="003025A8" w:rsidRPr="00DB7351" w:rsidRDefault="003025A8" w:rsidP="00D56050">
            <w:pPr>
              <w:spacing w:after="240"/>
              <w:rPr>
                <w:rFonts w:ascii="Times New Roman" w:hAnsi="Times New Roman" w:cs="Times New Roman"/>
                <w:b/>
              </w:rPr>
            </w:pPr>
            <w:r>
              <w:rPr>
                <w:rFonts w:ascii="Times New Roman" w:hAnsi="Times New Roman" w:cs="Times New Roman"/>
                <w:b/>
              </w:rPr>
              <w:lastRenderedPageBreak/>
              <w:t xml:space="preserve">Non-Binding</w:t>
            </w:r>
          </w:p>
        </w:tc>
        <w:tc>
          <w:tcPr>
            <w:tcW w:w="7578" w:type="dxa"/>
          </w:tcPr>
          <w:p w14:paraId="376FF92C" w14:textId="77777777" w:rsidR="003025A8" w:rsidRPr="00DB7351" w:rsidRDefault="003025A8" w:rsidP="00D56050">
            <w:pPr>
              <w:spacing w:after="240"/>
              <w:jc w:val="both"/>
              <w:rPr>
                <w:rFonts w:ascii="Times New Roman" w:hAnsi="Times New Roman" w:cs="Times New Roman"/>
              </w:rPr>
            </w:pPr>
            <w:r w:rsidRPr="00B25B5D">
              <w:rPr>
                <w:rFonts w:ascii="Times New Roman" w:hAnsi="Times New Roman" w:cs="Times New Roman"/>
              </w:rPr>
              <w:t xml:space="preserve">This Term Sheet is for discussion purposes only. This Term Sheet does not represent an offer, and, is not binding on the parties hereto. No party will be obligated or bound in any manner unless and until a final, definitive agreement is executed by authorized representatives of the parties. Further, this Term Sheet does not create any obligation on the parties to commence or continue negotiations with the other parties or to enter into any agreements.</w:t>
            </w:r>
          </w:p>
        </w:tc>
      </w:tr>
    </w:tbl>
    <w:p w14:paraId="00EB6DF9" w14:textId="77777777" w:rsidR="001B323F" w:rsidRDefault="001B323F" w:rsidP="00EA7615"/>
    <w:sectPr w:rsidR="001B323F" w:rsidSect="00EA7615">
      <w:headerReference w:type="even" r:id="rId8"/>
      <w:headerReference w:type="default" r:id="rId9"/>
      <w:footerReference w:type="even" r:id="rId10"/>
      <w:footerReference w:type="default" r:id="rId11"/>
      <w:headerReference w:type="first" r:id="rId12"/>
      <w:footerReference w:type="first" r:id="rId13"/>
      <w:pgSz w:w="12240" w:h="15840"/>
      <w:pgMar w:top="1152" w:right="1440"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5D5F9" w14:textId="77777777" w:rsidR="00D67528" w:rsidRDefault="00D67528" w:rsidP="003112F3">
      <w:r>
        <w:separator/>
      </w:r>
    </w:p>
  </w:endnote>
  <w:endnote w:type="continuationSeparator" w:id="0">
    <w:p w14:paraId="55E2BEAF" w14:textId="77777777" w:rsidR="00D67528" w:rsidRDefault="00D67528" w:rsidP="00311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7CFB6" w14:textId="77777777" w:rsidR="00091BA9" w:rsidRDefault="00091B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5EC15" w14:textId="77777777" w:rsidR="00091BA9" w:rsidRDefault="00091B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20234" w14:textId="77777777" w:rsidR="00091BA9" w:rsidRDefault="00091B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E3155" w14:textId="77777777" w:rsidR="00D67528" w:rsidRDefault="00D67528" w:rsidP="003112F3">
      <w:r>
        <w:separator/>
      </w:r>
    </w:p>
  </w:footnote>
  <w:footnote w:type="continuationSeparator" w:id="0">
    <w:p w14:paraId="7BE69699" w14:textId="77777777" w:rsidR="00D67528" w:rsidRDefault="00D67528" w:rsidP="003112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E2BFF" w14:textId="77777777" w:rsidR="00091BA9" w:rsidRDefault="00091B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FB44B" w14:textId="77777777" w:rsidR="00091BA9" w:rsidRDefault="00091B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93CB9" w14:textId="77777777" w:rsidR="00091BA9" w:rsidRDefault="00091B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91D9D"/>
    <w:multiLevelType w:val="hybridMultilevel"/>
    <w:tmpl w:val="8F8A06F0"/>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 w15:restartNumberingAfterBreak="0">
    <w:nsid w:val="53AF1657"/>
    <w:multiLevelType w:val="hybridMultilevel"/>
    <w:tmpl w:val="54DE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B831CB"/>
    <w:multiLevelType w:val="hybridMultilevel"/>
    <w:tmpl w:val="9B1AB69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43C"/>
    <w:rsid w:val="00000EE4"/>
    <w:rsid w:val="00001535"/>
    <w:rsid w:val="0000282C"/>
    <w:rsid w:val="00002A47"/>
    <w:rsid w:val="000031B8"/>
    <w:rsid w:val="0000576C"/>
    <w:rsid w:val="00007FC7"/>
    <w:rsid w:val="00010B06"/>
    <w:rsid w:val="00010BBE"/>
    <w:rsid w:val="00011013"/>
    <w:rsid w:val="000118A9"/>
    <w:rsid w:val="00011DB4"/>
    <w:rsid w:val="00012D24"/>
    <w:rsid w:val="00014763"/>
    <w:rsid w:val="00014E75"/>
    <w:rsid w:val="00015768"/>
    <w:rsid w:val="00016305"/>
    <w:rsid w:val="00017221"/>
    <w:rsid w:val="00017DAB"/>
    <w:rsid w:val="00021735"/>
    <w:rsid w:val="0002184E"/>
    <w:rsid w:val="0002197F"/>
    <w:rsid w:val="00021C46"/>
    <w:rsid w:val="00023B22"/>
    <w:rsid w:val="000247CE"/>
    <w:rsid w:val="00025053"/>
    <w:rsid w:val="00025235"/>
    <w:rsid w:val="0002564E"/>
    <w:rsid w:val="0002594D"/>
    <w:rsid w:val="00026055"/>
    <w:rsid w:val="000262E8"/>
    <w:rsid w:val="00026B63"/>
    <w:rsid w:val="00030886"/>
    <w:rsid w:val="000320C1"/>
    <w:rsid w:val="00032590"/>
    <w:rsid w:val="000327A2"/>
    <w:rsid w:val="00032A2B"/>
    <w:rsid w:val="00033AB8"/>
    <w:rsid w:val="00034415"/>
    <w:rsid w:val="00034BF1"/>
    <w:rsid w:val="00035D9D"/>
    <w:rsid w:val="00040435"/>
    <w:rsid w:val="0004093C"/>
    <w:rsid w:val="00040B81"/>
    <w:rsid w:val="00041DCE"/>
    <w:rsid w:val="00042165"/>
    <w:rsid w:val="0004360E"/>
    <w:rsid w:val="00045568"/>
    <w:rsid w:val="000459EC"/>
    <w:rsid w:val="00045CDC"/>
    <w:rsid w:val="00046C71"/>
    <w:rsid w:val="00046FD0"/>
    <w:rsid w:val="00046FEB"/>
    <w:rsid w:val="00047638"/>
    <w:rsid w:val="00050E7A"/>
    <w:rsid w:val="00050F12"/>
    <w:rsid w:val="0005126C"/>
    <w:rsid w:val="000536D7"/>
    <w:rsid w:val="00054FDE"/>
    <w:rsid w:val="000561D8"/>
    <w:rsid w:val="000576B3"/>
    <w:rsid w:val="00057FF9"/>
    <w:rsid w:val="0006069B"/>
    <w:rsid w:val="0006201D"/>
    <w:rsid w:val="000642CF"/>
    <w:rsid w:val="00065237"/>
    <w:rsid w:val="000658BA"/>
    <w:rsid w:val="00065F63"/>
    <w:rsid w:val="000672A0"/>
    <w:rsid w:val="000673FA"/>
    <w:rsid w:val="00070290"/>
    <w:rsid w:val="00070441"/>
    <w:rsid w:val="0007071E"/>
    <w:rsid w:val="00070BFC"/>
    <w:rsid w:val="00071317"/>
    <w:rsid w:val="000717BE"/>
    <w:rsid w:val="00071920"/>
    <w:rsid w:val="00071D2B"/>
    <w:rsid w:val="00071EA5"/>
    <w:rsid w:val="000722D7"/>
    <w:rsid w:val="00072BE4"/>
    <w:rsid w:val="00074751"/>
    <w:rsid w:val="00074E33"/>
    <w:rsid w:val="0007528C"/>
    <w:rsid w:val="00075954"/>
    <w:rsid w:val="000762B8"/>
    <w:rsid w:val="00077DD4"/>
    <w:rsid w:val="00080A0B"/>
    <w:rsid w:val="0008264C"/>
    <w:rsid w:val="00083680"/>
    <w:rsid w:val="00084086"/>
    <w:rsid w:val="00085929"/>
    <w:rsid w:val="000868A9"/>
    <w:rsid w:val="00087175"/>
    <w:rsid w:val="0009112D"/>
    <w:rsid w:val="000916DA"/>
    <w:rsid w:val="0009188C"/>
    <w:rsid w:val="00091BA9"/>
    <w:rsid w:val="00092231"/>
    <w:rsid w:val="00092F36"/>
    <w:rsid w:val="00093382"/>
    <w:rsid w:val="000934AE"/>
    <w:rsid w:val="00093650"/>
    <w:rsid w:val="00094254"/>
    <w:rsid w:val="00094AB3"/>
    <w:rsid w:val="00096CDB"/>
    <w:rsid w:val="000971CF"/>
    <w:rsid w:val="000975A5"/>
    <w:rsid w:val="0009781B"/>
    <w:rsid w:val="000A0800"/>
    <w:rsid w:val="000A1AF4"/>
    <w:rsid w:val="000A31E0"/>
    <w:rsid w:val="000A3659"/>
    <w:rsid w:val="000A3FCC"/>
    <w:rsid w:val="000A42C2"/>
    <w:rsid w:val="000A4AAC"/>
    <w:rsid w:val="000A5363"/>
    <w:rsid w:val="000A5789"/>
    <w:rsid w:val="000A6AF9"/>
    <w:rsid w:val="000A6F78"/>
    <w:rsid w:val="000A709C"/>
    <w:rsid w:val="000A7485"/>
    <w:rsid w:val="000B1516"/>
    <w:rsid w:val="000B2542"/>
    <w:rsid w:val="000B2705"/>
    <w:rsid w:val="000B278B"/>
    <w:rsid w:val="000B3D5D"/>
    <w:rsid w:val="000B4682"/>
    <w:rsid w:val="000B50EA"/>
    <w:rsid w:val="000B53E5"/>
    <w:rsid w:val="000B5C26"/>
    <w:rsid w:val="000B6DF8"/>
    <w:rsid w:val="000B741C"/>
    <w:rsid w:val="000B7688"/>
    <w:rsid w:val="000C0371"/>
    <w:rsid w:val="000C2875"/>
    <w:rsid w:val="000C3C1C"/>
    <w:rsid w:val="000C4710"/>
    <w:rsid w:val="000C5386"/>
    <w:rsid w:val="000C5CC3"/>
    <w:rsid w:val="000C5E78"/>
    <w:rsid w:val="000D1DAB"/>
    <w:rsid w:val="000D24BB"/>
    <w:rsid w:val="000D284D"/>
    <w:rsid w:val="000D2FD6"/>
    <w:rsid w:val="000D37E6"/>
    <w:rsid w:val="000D4EA2"/>
    <w:rsid w:val="000D5D66"/>
    <w:rsid w:val="000D615F"/>
    <w:rsid w:val="000D6409"/>
    <w:rsid w:val="000E0D35"/>
    <w:rsid w:val="000E21A9"/>
    <w:rsid w:val="000E23AD"/>
    <w:rsid w:val="000E2A99"/>
    <w:rsid w:val="000E2B0C"/>
    <w:rsid w:val="000E2FB0"/>
    <w:rsid w:val="000E31FE"/>
    <w:rsid w:val="000E4593"/>
    <w:rsid w:val="000E522D"/>
    <w:rsid w:val="000E5556"/>
    <w:rsid w:val="000E72B1"/>
    <w:rsid w:val="000E7535"/>
    <w:rsid w:val="000E7814"/>
    <w:rsid w:val="000E7BD8"/>
    <w:rsid w:val="000E7E78"/>
    <w:rsid w:val="000F0ADA"/>
    <w:rsid w:val="000F2119"/>
    <w:rsid w:val="000F2BA0"/>
    <w:rsid w:val="000F33BF"/>
    <w:rsid w:val="000F34EC"/>
    <w:rsid w:val="000F3671"/>
    <w:rsid w:val="000F59E3"/>
    <w:rsid w:val="000F5C26"/>
    <w:rsid w:val="000F672A"/>
    <w:rsid w:val="000F6887"/>
    <w:rsid w:val="000F7628"/>
    <w:rsid w:val="0010030E"/>
    <w:rsid w:val="001009A1"/>
    <w:rsid w:val="00100DE3"/>
    <w:rsid w:val="001019C2"/>
    <w:rsid w:val="0010417A"/>
    <w:rsid w:val="00106CBB"/>
    <w:rsid w:val="00106EC2"/>
    <w:rsid w:val="001109AA"/>
    <w:rsid w:val="00112B66"/>
    <w:rsid w:val="0011365E"/>
    <w:rsid w:val="001161C6"/>
    <w:rsid w:val="00116A24"/>
    <w:rsid w:val="00116A32"/>
    <w:rsid w:val="0012049C"/>
    <w:rsid w:val="00120C62"/>
    <w:rsid w:val="00120C66"/>
    <w:rsid w:val="00121A09"/>
    <w:rsid w:val="00121AF1"/>
    <w:rsid w:val="00121B55"/>
    <w:rsid w:val="001226AC"/>
    <w:rsid w:val="0012334F"/>
    <w:rsid w:val="0012362A"/>
    <w:rsid w:val="001253A6"/>
    <w:rsid w:val="001264D2"/>
    <w:rsid w:val="00126B22"/>
    <w:rsid w:val="0012708A"/>
    <w:rsid w:val="00127C2F"/>
    <w:rsid w:val="00127E7F"/>
    <w:rsid w:val="001307AC"/>
    <w:rsid w:val="00131471"/>
    <w:rsid w:val="00132353"/>
    <w:rsid w:val="0013294C"/>
    <w:rsid w:val="00132B72"/>
    <w:rsid w:val="00132D9B"/>
    <w:rsid w:val="00133D21"/>
    <w:rsid w:val="00134282"/>
    <w:rsid w:val="00136746"/>
    <w:rsid w:val="00140F13"/>
    <w:rsid w:val="0014144A"/>
    <w:rsid w:val="00141687"/>
    <w:rsid w:val="00141A12"/>
    <w:rsid w:val="00141A29"/>
    <w:rsid w:val="00141E65"/>
    <w:rsid w:val="001424BA"/>
    <w:rsid w:val="0014342B"/>
    <w:rsid w:val="00143C1F"/>
    <w:rsid w:val="0014442B"/>
    <w:rsid w:val="001446E9"/>
    <w:rsid w:val="0014471B"/>
    <w:rsid w:val="00146D0B"/>
    <w:rsid w:val="00147212"/>
    <w:rsid w:val="00147218"/>
    <w:rsid w:val="0014737D"/>
    <w:rsid w:val="00147C98"/>
    <w:rsid w:val="0015221E"/>
    <w:rsid w:val="00153790"/>
    <w:rsid w:val="00155342"/>
    <w:rsid w:val="001558A1"/>
    <w:rsid w:val="00156539"/>
    <w:rsid w:val="0015710D"/>
    <w:rsid w:val="001574C0"/>
    <w:rsid w:val="00157FA6"/>
    <w:rsid w:val="00160C53"/>
    <w:rsid w:val="0016139E"/>
    <w:rsid w:val="00163A97"/>
    <w:rsid w:val="00165048"/>
    <w:rsid w:val="00165480"/>
    <w:rsid w:val="0017098C"/>
    <w:rsid w:val="00171D42"/>
    <w:rsid w:val="001721D3"/>
    <w:rsid w:val="00172965"/>
    <w:rsid w:val="00173418"/>
    <w:rsid w:val="0017485D"/>
    <w:rsid w:val="00175F7E"/>
    <w:rsid w:val="00177208"/>
    <w:rsid w:val="00177784"/>
    <w:rsid w:val="00177B3E"/>
    <w:rsid w:val="00177D73"/>
    <w:rsid w:val="001801DE"/>
    <w:rsid w:val="00181D6D"/>
    <w:rsid w:val="0018205F"/>
    <w:rsid w:val="001823F6"/>
    <w:rsid w:val="00183043"/>
    <w:rsid w:val="00185659"/>
    <w:rsid w:val="00186BFC"/>
    <w:rsid w:val="0018755A"/>
    <w:rsid w:val="001911EC"/>
    <w:rsid w:val="0019264B"/>
    <w:rsid w:val="00192AB9"/>
    <w:rsid w:val="00193D2C"/>
    <w:rsid w:val="00194C99"/>
    <w:rsid w:val="00195539"/>
    <w:rsid w:val="0019603B"/>
    <w:rsid w:val="001960C5"/>
    <w:rsid w:val="0019673A"/>
    <w:rsid w:val="00196F32"/>
    <w:rsid w:val="00197668"/>
    <w:rsid w:val="00197898"/>
    <w:rsid w:val="00197A24"/>
    <w:rsid w:val="001A047D"/>
    <w:rsid w:val="001A0A2E"/>
    <w:rsid w:val="001A0A6C"/>
    <w:rsid w:val="001A0BC9"/>
    <w:rsid w:val="001A10BE"/>
    <w:rsid w:val="001A1690"/>
    <w:rsid w:val="001A2591"/>
    <w:rsid w:val="001A2D58"/>
    <w:rsid w:val="001A350B"/>
    <w:rsid w:val="001A3C28"/>
    <w:rsid w:val="001A4358"/>
    <w:rsid w:val="001A610C"/>
    <w:rsid w:val="001A6D60"/>
    <w:rsid w:val="001B00FA"/>
    <w:rsid w:val="001B01DD"/>
    <w:rsid w:val="001B02FA"/>
    <w:rsid w:val="001B08A0"/>
    <w:rsid w:val="001B1FFF"/>
    <w:rsid w:val="001B2380"/>
    <w:rsid w:val="001B2941"/>
    <w:rsid w:val="001B323F"/>
    <w:rsid w:val="001B367A"/>
    <w:rsid w:val="001B3D5E"/>
    <w:rsid w:val="001B52C5"/>
    <w:rsid w:val="001B66DD"/>
    <w:rsid w:val="001B6E8B"/>
    <w:rsid w:val="001C271F"/>
    <w:rsid w:val="001C33D7"/>
    <w:rsid w:val="001C3861"/>
    <w:rsid w:val="001C39DD"/>
    <w:rsid w:val="001C46E8"/>
    <w:rsid w:val="001C4F99"/>
    <w:rsid w:val="001C50A1"/>
    <w:rsid w:val="001C76F3"/>
    <w:rsid w:val="001D11FB"/>
    <w:rsid w:val="001D19C3"/>
    <w:rsid w:val="001D1C7D"/>
    <w:rsid w:val="001D22BC"/>
    <w:rsid w:val="001D3F91"/>
    <w:rsid w:val="001D438E"/>
    <w:rsid w:val="001D5B86"/>
    <w:rsid w:val="001D65CF"/>
    <w:rsid w:val="001D6A18"/>
    <w:rsid w:val="001D713D"/>
    <w:rsid w:val="001D79C1"/>
    <w:rsid w:val="001E09AE"/>
    <w:rsid w:val="001E1BF9"/>
    <w:rsid w:val="001E2457"/>
    <w:rsid w:val="001E25A2"/>
    <w:rsid w:val="001E34DA"/>
    <w:rsid w:val="001E39B0"/>
    <w:rsid w:val="001E3FB6"/>
    <w:rsid w:val="001E471E"/>
    <w:rsid w:val="001E63B3"/>
    <w:rsid w:val="001E7251"/>
    <w:rsid w:val="001E7719"/>
    <w:rsid w:val="001E793F"/>
    <w:rsid w:val="001F22A2"/>
    <w:rsid w:val="001F291E"/>
    <w:rsid w:val="001F2DE3"/>
    <w:rsid w:val="001F3B24"/>
    <w:rsid w:val="001F404B"/>
    <w:rsid w:val="001F481F"/>
    <w:rsid w:val="001F4CC8"/>
    <w:rsid w:val="001F4D55"/>
    <w:rsid w:val="001F4EF1"/>
    <w:rsid w:val="001F508B"/>
    <w:rsid w:val="001F6115"/>
    <w:rsid w:val="001F6BD1"/>
    <w:rsid w:val="001F73EE"/>
    <w:rsid w:val="002001CC"/>
    <w:rsid w:val="00200BE7"/>
    <w:rsid w:val="00203595"/>
    <w:rsid w:val="00203969"/>
    <w:rsid w:val="00204553"/>
    <w:rsid w:val="00204780"/>
    <w:rsid w:val="00205748"/>
    <w:rsid w:val="00205D1B"/>
    <w:rsid w:val="00206566"/>
    <w:rsid w:val="002066E2"/>
    <w:rsid w:val="00206D50"/>
    <w:rsid w:val="00211836"/>
    <w:rsid w:val="00212846"/>
    <w:rsid w:val="002147AD"/>
    <w:rsid w:val="002168E2"/>
    <w:rsid w:val="0021693A"/>
    <w:rsid w:val="00217CBF"/>
    <w:rsid w:val="0022004D"/>
    <w:rsid w:val="002209B6"/>
    <w:rsid w:val="00220EBB"/>
    <w:rsid w:val="00222EE4"/>
    <w:rsid w:val="00223092"/>
    <w:rsid w:val="002239F8"/>
    <w:rsid w:val="00224020"/>
    <w:rsid w:val="00225872"/>
    <w:rsid w:val="00225A85"/>
    <w:rsid w:val="00225C22"/>
    <w:rsid w:val="0022615D"/>
    <w:rsid w:val="0022623B"/>
    <w:rsid w:val="00226661"/>
    <w:rsid w:val="002270BD"/>
    <w:rsid w:val="00227381"/>
    <w:rsid w:val="00230F48"/>
    <w:rsid w:val="00231F5D"/>
    <w:rsid w:val="0023421F"/>
    <w:rsid w:val="0023485C"/>
    <w:rsid w:val="00235273"/>
    <w:rsid w:val="00235465"/>
    <w:rsid w:val="002354F4"/>
    <w:rsid w:val="00236A79"/>
    <w:rsid w:val="00241039"/>
    <w:rsid w:val="00242657"/>
    <w:rsid w:val="00242E25"/>
    <w:rsid w:val="00242FAB"/>
    <w:rsid w:val="0024318F"/>
    <w:rsid w:val="00243C9C"/>
    <w:rsid w:val="00243DDA"/>
    <w:rsid w:val="00244709"/>
    <w:rsid w:val="0024502D"/>
    <w:rsid w:val="00245AB5"/>
    <w:rsid w:val="00245EC3"/>
    <w:rsid w:val="00246E33"/>
    <w:rsid w:val="0024784E"/>
    <w:rsid w:val="00247B3D"/>
    <w:rsid w:val="00253326"/>
    <w:rsid w:val="00253FFD"/>
    <w:rsid w:val="00254C15"/>
    <w:rsid w:val="0025500C"/>
    <w:rsid w:val="002551AA"/>
    <w:rsid w:val="0025633B"/>
    <w:rsid w:val="002564BB"/>
    <w:rsid w:val="0025703B"/>
    <w:rsid w:val="00257DAB"/>
    <w:rsid w:val="00257E25"/>
    <w:rsid w:val="00260050"/>
    <w:rsid w:val="002605B6"/>
    <w:rsid w:val="00260851"/>
    <w:rsid w:val="00260D0A"/>
    <w:rsid w:val="0026115A"/>
    <w:rsid w:val="00261621"/>
    <w:rsid w:val="00264D38"/>
    <w:rsid w:val="00265F05"/>
    <w:rsid w:val="00266E41"/>
    <w:rsid w:val="0026709F"/>
    <w:rsid w:val="00267D18"/>
    <w:rsid w:val="00270ECE"/>
    <w:rsid w:val="00270FE1"/>
    <w:rsid w:val="002712AF"/>
    <w:rsid w:val="00271BB1"/>
    <w:rsid w:val="00271E98"/>
    <w:rsid w:val="00272360"/>
    <w:rsid w:val="00272AD4"/>
    <w:rsid w:val="00273805"/>
    <w:rsid w:val="00273C43"/>
    <w:rsid w:val="00273E08"/>
    <w:rsid w:val="00273E80"/>
    <w:rsid w:val="002776EF"/>
    <w:rsid w:val="00277D48"/>
    <w:rsid w:val="00280DA2"/>
    <w:rsid w:val="0028196A"/>
    <w:rsid w:val="002821A3"/>
    <w:rsid w:val="002835ED"/>
    <w:rsid w:val="00284664"/>
    <w:rsid w:val="002849A2"/>
    <w:rsid w:val="0028509B"/>
    <w:rsid w:val="00285CB9"/>
    <w:rsid w:val="002863EB"/>
    <w:rsid w:val="002902EF"/>
    <w:rsid w:val="0029032A"/>
    <w:rsid w:val="002905E0"/>
    <w:rsid w:val="00290C60"/>
    <w:rsid w:val="00290C61"/>
    <w:rsid w:val="002920FE"/>
    <w:rsid w:val="0029411E"/>
    <w:rsid w:val="00296EA7"/>
    <w:rsid w:val="002978AC"/>
    <w:rsid w:val="002A0100"/>
    <w:rsid w:val="002A021F"/>
    <w:rsid w:val="002A0B14"/>
    <w:rsid w:val="002A0EBC"/>
    <w:rsid w:val="002A22FE"/>
    <w:rsid w:val="002A2B68"/>
    <w:rsid w:val="002A2D73"/>
    <w:rsid w:val="002A33AA"/>
    <w:rsid w:val="002A3A44"/>
    <w:rsid w:val="002A3F8D"/>
    <w:rsid w:val="002A4CE5"/>
    <w:rsid w:val="002A4FEF"/>
    <w:rsid w:val="002A5178"/>
    <w:rsid w:val="002A5354"/>
    <w:rsid w:val="002A5963"/>
    <w:rsid w:val="002A6028"/>
    <w:rsid w:val="002A6A1A"/>
    <w:rsid w:val="002A6BBF"/>
    <w:rsid w:val="002A7502"/>
    <w:rsid w:val="002B1169"/>
    <w:rsid w:val="002B19E9"/>
    <w:rsid w:val="002B31A4"/>
    <w:rsid w:val="002B4CA5"/>
    <w:rsid w:val="002B53F1"/>
    <w:rsid w:val="002B57BE"/>
    <w:rsid w:val="002B6168"/>
    <w:rsid w:val="002B62A2"/>
    <w:rsid w:val="002B6936"/>
    <w:rsid w:val="002B7347"/>
    <w:rsid w:val="002B79FB"/>
    <w:rsid w:val="002C0446"/>
    <w:rsid w:val="002C15CF"/>
    <w:rsid w:val="002C1854"/>
    <w:rsid w:val="002C1F81"/>
    <w:rsid w:val="002C2BDA"/>
    <w:rsid w:val="002C345E"/>
    <w:rsid w:val="002C4019"/>
    <w:rsid w:val="002C456B"/>
    <w:rsid w:val="002C47D6"/>
    <w:rsid w:val="002C4BA5"/>
    <w:rsid w:val="002C5715"/>
    <w:rsid w:val="002C6755"/>
    <w:rsid w:val="002C78C2"/>
    <w:rsid w:val="002C79A2"/>
    <w:rsid w:val="002D1DC8"/>
    <w:rsid w:val="002D22D3"/>
    <w:rsid w:val="002D2D89"/>
    <w:rsid w:val="002D3CC3"/>
    <w:rsid w:val="002D42DF"/>
    <w:rsid w:val="002D4752"/>
    <w:rsid w:val="002D4A3D"/>
    <w:rsid w:val="002D4C77"/>
    <w:rsid w:val="002D5082"/>
    <w:rsid w:val="002D57A5"/>
    <w:rsid w:val="002D5862"/>
    <w:rsid w:val="002D6C3E"/>
    <w:rsid w:val="002D737A"/>
    <w:rsid w:val="002D7430"/>
    <w:rsid w:val="002E1022"/>
    <w:rsid w:val="002E212F"/>
    <w:rsid w:val="002E2323"/>
    <w:rsid w:val="002E311B"/>
    <w:rsid w:val="002E4363"/>
    <w:rsid w:val="002E490B"/>
    <w:rsid w:val="002E497C"/>
    <w:rsid w:val="002E4E62"/>
    <w:rsid w:val="002E4F1E"/>
    <w:rsid w:val="002E5438"/>
    <w:rsid w:val="002E595E"/>
    <w:rsid w:val="002E632F"/>
    <w:rsid w:val="002E7029"/>
    <w:rsid w:val="002F11D2"/>
    <w:rsid w:val="002F19B0"/>
    <w:rsid w:val="002F2352"/>
    <w:rsid w:val="002F250E"/>
    <w:rsid w:val="002F2F7B"/>
    <w:rsid w:val="002F30A4"/>
    <w:rsid w:val="002F3BAC"/>
    <w:rsid w:val="002F3C23"/>
    <w:rsid w:val="002F3EA9"/>
    <w:rsid w:val="002F4505"/>
    <w:rsid w:val="002F55C0"/>
    <w:rsid w:val="002F673F"/>
    <w:rsid w:val="002F6EEF"/>
    <w:rsid w:val="0030050B"/>
    <w:rsid w:val="0030056F"/>
    <w:rsid w:val="00301E85"/>
    <w:rsid w:val="003024A2"/>
    <w:rsid w:val="003025A8"/>
    <w:rsid w:val="00304B4B"/>
    <w:rsid w:val="003112F3"/>
    <w:rsid w:val="00313D85"/>
    <w:rsid w:val="00315BC5"/>
    <w:rsid w:val="00316DE2"/>
    <w:rsid w:val="003178C0"/>
    <w:rsid w:val="00320191"/>
    <w:rsid w:val="00321074"/>
    <w:rsid w:val="003212D2"/>
    <w:rsid w:val="00324106"/>
    <w:rsid w:val="0032469C"/>
    <w:rsid w:val="003263F9"/>
    <w:rsid w:val="00327939"/>
    <w:rsid w:val="00327CAB"/>
    <w:rsid w:val="00327ED3"/>
    <w:rsid w:val="00327EE5"/>
    <w:rsid w:val="0033302D"/>
    <w:rsid w:val="00333537"/>
    <w:rsid w:val="0033430F"/>
    <w:rsid w:val="00334ED9"/>
    <w:rsid w:val="003366F5"/>
    <w:rsid w:val="00337B8A"/>
    <w:rsid w:val="00340368"/>
    <w:rsid w:val="00341783"/>
    <w:rsid w:val="00341E00"/>
    <w:rsid w:val="003423EA"/>
    <w:rsid w:val="0034300F"/>
    <w:rsid w:val="0034388C"/>
    <w:rsid w:val="003439C0"/>
    <w:rsid w:val="00344357"/>
    <w:rsid w:val="003445FE"/>
    <w:rsid w:val="00344A44"/>
    <w:rsid w:val="0034659C"/>
    <w:rsid w:val="00347A79"/>
    <w:rsid w:val="00350842"/>
    <w:rsid w:val="00350A9B"/>
    <w:rsid w:val="00350E8F"/>
    <w:rsid w:val="00352256"/>
    <w:rsid w:val="00354694"/>
    <w:rsid w:val="00354DF6"/>
    <w:rsid w:val="00356447"/>
    <w:rsid w:val="00360531"/>
    <w:rsid w:val="00361B13"/>
    <w:rsid w:val="00361C66"/>
    <w:rsid w:val="003635A2"/>
    <w:rsid w:val="00363CFD"/>
    <w:rsid w:val="00363ED1"/>
    <w:rsid w:val="0036444D"/>
    <w:rsid w:val="0036464F"/>
    <w:rsid w:val="003668DB"/>
    <w:rsid w:val="00366A2F"/>
    <w:rsid w:val="0036740E"/>
    <w:rsid w:val="00370A2B"/>
    <w:rsid w:val="00370CBA"/>
    <w:rsid w:val="00375043"/>
    <w:rsid w:val="0037640E"/>
    <w:rsid w:val="003774DA"/>
    <w:rsid w:val="00377FDF"/>
    <w:rsid w:val="00381A6D"/>
    <w:rsid w:val="00381B94"/>
    <w:rsid w:val="0038214B"/>
    <w:rsid w:val="00382B27"/>
    <w:rsid w:val="003854A2"/>
    <w:rsid w:val="00387226"/>
    <w:rsid w:val="00387236"/>
    <w:rsid w:val="003878A8"/>
    <w:rsid w:val="00390160"/>
    <w:rsid w:val="003909FA"/>
    <w:rsid w:val="00392966"/>
    <w:rsid w:val="00392BA2"/>
    <w:rsid w:val="00393047"/>
    <w:rsid w:val="0039370E"/>
    <w:rsid w:val="00393DD4"/>
    <w:rsid w:val="00395664"/>
    <w:rsid w:val="003971B4"/>
    <w:rsid w:val="00397903"/>
    <w:rsid w:val="003A12F8"/>
    <w:rsid w:val="003A1673"/>
    <w:rsid w:val="003A1F1B"/>
    <w:rsid w:val="003A1FC1"/>
    <w:rsid w:val="003A2154"/>
    <w:rsid w:val="003A2186"/>
    <w:rsid w:val="003A31C8"/>
    <w:rsid w:val="003A3262"/>
    <w:rsid w:val="003A34C7"/>
    <w:rsid w:val="003A379D"/>
    <w:rsid w:val="003A4215"/>
    <w:rsid w:val="003A5EA9"/>
    <w:rsid w:val="003A6297"/>
    <w:rsid w:val="003A706E"/>
    <w:rsid w:val="003A7ED1"/>
    <w:rsid w:val="003B2CCC"/>
    <w:rsid w:val="003B3669"/>
    <w:rsid w:val="003B3E27"/>
    <w:rsid w:val="003B4E1C"/>
    <w:rsid w:val="003B61B5"/>
    <w:rsid w:val="003B6A1A"/>
    <w:rsid w:val="003B7D87"/>
    <w:rsid w:val="003C134F"/>
    <w:rsid w:val="003C3C7B"/>
    <w:rsid w:val="003C3E8B"/>
    <w:rsid w:val="003C40FA"/>
    <w:rsid w:val="003C5B42"/>
    <w:rsid w:val="003C6B8A"/>
    <w:rsid w:val="003C758B"/>
    <w:rsid w:val="003D0F58"/>
    <w:rsid w:val="003D1433"/>
    <w:rsid w:val="003D1BF1"/>
    <w:rsid w:val="003D2AA2"/>
    <w:rsid w:val="003D2F75"/>
    <w:rsid w:val="003D345C"/>
    <w:rsid w:val="003D4B8A"/>
    <w:rsid w:val="003D677D"/>
    <w:rsid w:val="003E1592"/>
    <w:rsid w:val="003E179B"/>
    <w:rsid w:val="003E18F9"/>
    <w:rsid w:val="003E1DF3"/>
    <w:rsid w:val="003E25DD"/>
    <w:rsid w:val="003E2B6C"/>
    <w:rsid w:val="003E4D6D"/>
    <w:rsid w:val="003E6D6A"/>
    <w:rsid w:val="003E7690"/>
    <w:rsid w:val="003E782C"/>
    <w:rsid w:val="003E7906"/>
    <w:rsid w:val="003E7920"/>
    <w:rsid w:val="003F0B1D"/>
    <w:rsid w:val="003F254B"/>
    <w:rsid w:val="003F2BD3"/>
    <w:rsid w:val="003F3E8E"/>
    <w:rsid w:val="003F4657"/>
    <w:rsid w:val="003F4C43"/>
    <w:rsid w:val="003F4D45"/>
    <w:rsid w:val="003F54A3"/>
    <w:rsid w:val="003F55E9"/>
    <w:rsid w:val="003F576C"/>
    <w:rsid w:val="003F6504"/>
    <w:rsid w:val="004009D4"/>
    <w:rsid w:val="004010E9"/>
    <w:rsid w:val="00401315"/>
    <w:rsid w:val="00401327"/>
    <w:rsid w:val="00403893"/>
    <w:rsid w:val="0040466D"/>
    <w:rsid w:val="004059B6"/>
    <w:rsid w:val="00406832"/>
    <w:rsid w:val="00406B8F"/>
    <w:rsid w:val="00407D14"/>
    <w:rsid w:val="00410203"/>
    <w:rsid w:val="004105D4"/>
    <w:rsid w:val="00410A33"/>
    <w:rsid w:val="00410D49"/>
    <w:rsid w:val="004110C5"/>
    <w:rsid w:val="00412118"/>
    <w:rsid w:val="0041251B"/>
    <w:rsid w:val="00412F43"/>
    <w:rsid w:val="004132B5"/>
    <w:rsid w:val="00414546"/>
    <w:rsid w:val="0041601E"/>
    <w:rsid w:val="00420482"/>
    <w:rsid w:val="00420E43"/>
    <w:rsid w:val="00420FA2"/>
    <w:rsid w:val="00421363"/>
    <w:rsid w:val="00421CB3"/>
    <w:rsid w:val="004226F9"/>
    <w:rsid w:val="004227B9"/>
    <w:rsid w:val="00422D02"/>
    <w:rsid w:val="00423EA3"/>
    <w:rsid w:val="00424198"/>
    <w:rsid w:val="00424C82"/>
    <w:rsid w:val="004259B2"/>
    <w:rsid w:val="00425BE4"/>
    <w:rsid w:val="00431013"/>
    <w:rsid w:val="00431D04"/>
    <w:rsid w:val="0043213B"/>
    <w:rsid w:val="00433FE5"/>
    <w:rsid w:val="00434364"/>
    <w:rsid w:val="004343B5"/>
    <w:rsid w:val="00435CF3"/>
    <w:rsid w:val="004366F9"/>
    <w:rsid w:val="00436B15"/>
    <w:rsid w:val="00440212"/>
    <w:rsid w:val="00440F74"/>
    <w:rsid w:val="00440FFE"/>
    <w:rsid w:val="00441769"/>
    <w:rsid w:val="00441859"/>
    <w:rsid w:val="00442409"/>
    <w:rsid w:val="00443E92"/>
    <w:rsid w:val="0044449F"/>
    <w:rsid w:val="0044512F"/>
    <w:rsid w:val="00445BA9"/>
    <w:rsid w:val="00446CB6"/>
    <w:rsid w:val="00447507"/>
    <w:rsid w:val="00447A80"/>
    <w:rsid w:val="00453F43"/>
    <w:rsid w:val="00454A9F"/>
    <w:rsid w:val="004564F5"/>
    <w:rsid w:val="00456D53"/>
    <w:rsid w:val="00460D98"/>
    <w:rsid w:val="00461D96"/>
    <w:rsid w:val="0046208B"/>
    <w:rsid w:val="00462681"/>
    <w:rsid w:val="0046345F"/>
    <w:rsid w:val="004635AE"/>
    <w:rsid w:val="00463A5B"/>
    <w:rsid w:val="004651A9"/>
    <w:rsid w:val="00465E09"/>
    <w:rsid w:val="004672B3"/>
    <w:rsid w:val="00471AEA"/>
    <w:rsid w:val="004720E2"/>
    <w:rsid w:val="00472A35"/>
    <w:rsid w:val="00472F51"/>
    <w:rsid w:val="00473326"/>
    <w:rsid w:val="00473E57"/>
    <w:rsid w:val="004758A3"/>
    <w:rsid w:val="00475EC6"/>
    <w:rsid w:val="004762D3"/>
    <w:rsid w:val="00476911"/>
    <w:rsid w:val="00480444"/>
    <w:rsid w:val="00480653"/>
    <w:rsid w:val="00481278"/>
    <w:rsid w:val="00481B1F"/>
    <w:rsid w:val="00481D97"/>
    <w:rsid w:val="00482A3E"/>
    <w:rsid w:val="00484455"/>
    <w:rsid w:val="00484666"/>
    <w:rsid w:val="00485193"/>
    <w:rsid w:val="00485983"/>
    <w:rsid w:val="00486C6B"/>
    <w:rsid w:val="00487B2A"/>
    <w:rsid w:val="004905A1"/>
    <w:rsid w:val="0049083D"/>
    <w:rsid w:val="00490917"/>
    <w:rsid w:val="00490A29"/>
    <w:rsid w:val="00490B12"/>
    <w:rsid w:val="0049184D"/>
    <w:rsid w:val="00491BC7"/>
    <w:rsid w:val="00491EA6"/>
    <w:rsid w:val="00493192"/>
    <w:rsid w:val="00493317"/>
    <w:rsid w:val="00493349"/>
    <w:rsid w:val="004944FD"/>
    <w:rsid w:val="004964BC"/>
    <w:rsid w:val="00497091"/>
    <w:rsid w:val="004A21ED"/>
    <w:rsid w:val="004A2CDD"/>
    <w:rsid w:val="004A3080"/>
    <w:rsid w:val="004A30F1"/>
    <w:rsid w:val="004A3313"/>
    <w:rsid w:val="004A4C5C"/>
    <w:rsid w:val="004A645A"/>
    <w:rsid w:val="004A6C1C"/>
    <w:rsid w:val="004A7829"/>
    <w:rsid w:val="004B0CA5"/>
    <w:rsid w:val="004B14ED"/>
    <w:rsid w:val="004B24CA"/>
    <w:rsid w:val="004B2B90"/>
    <w:rsid w:val="004B4755"/>
    <w:rsid w:val="004B4E92"/>
    <w:rsid w:val="004B54A3"/>
    <w:rsid w:val="004B5593"/>
    <w:rsid w:val="004B5A9E"/>
    <w:rsid w:val="004B5F3D"/>
    <w:rsid w:val="004B62BC"/>
    <w:rsid w:val="004B797F"/>
    <w:rsid w:val="004C0C3D"/>
    <w:rsid w:val="004C1049"/>
    <w:rsid w:val="004C1497"/>
    <w:rsid w:val="004C185D"/>
    <w:rsid w:val="004C26D0"/>
    <w:rsid w:val="004C2AD0"/>
    <w:rsid w:val="004C2F4C"/>
    <w:rsid w:val="004C32D6"/>
    <w:rsid w:val="004C40A0"/>
    <w:rsid w:val="004C4154"/>
    <w:rsid w:val="004C44FE"/>
    <w:rsid w:val="004C4C20"/>
    <w:rsid w:val="004C5151"/>
    <w:rsid w:val="004C6197"/>
    <w:rsid w:val="004C6C44"/>
    <w:rsid w:val="004C6D9D"/>
    <w:rsid w:val="004D0BBB"/>
    <w:rsid w:val="004D0F39"/>
    <w:rsid w:val="004D132B"/>
    <w:rsid w:val="004D1B2A"/>
    <w:rsid w:val="004D25BF"/>
    <w:rsid w:val="004D5F17"/>
    <w:rsid w:val="004D618F"/>
    <w:rsid w:val="004D73E3"/>
    <w:rsid w:val="004D7A5D"/>
    <w:rsid w:val="004E107B"/>
    <w:rsid w:val="004E1611"/>
    <w:rsid w:val="004E2BC7"/>
    <w:rsid w:val="004E2F9B"/>
    <w:rsid w:val="004E4C58"/>
    <w:rsid w:val="004E5685"/>
    <w:rsid w:val="004E56A7"/>
    <w:rsid w:val="004E6566"/>
    <w:rsid w:val="004E662F"/>
    <w:rsid w:val="004E70FB"/>
    <w:rsid w:val="004E72F5"/>
    <w:rsid w:val="004E7549"/>
    <w:rsid w:val="004E7689"/>
    <w:rsid w:val="004E7A48"/>
    <w:rsid w:val="004F060D"/>
    <w:rsid w:val="004F0F2F"/>
    <w:rsid w:val="004F0FE6"/>
    <w:rsid w:val="004F1420"/>
    <w:rsid w:val="004F1775"/>
    <w:rsid w:val="004F1875"/>
    <w:rsid w:val="004F1A57"/>
    <w:rsid w:val="004F3224"/>
    <w:rsid w:val="004F3401"/>
    <w:rsid w:val="004F3E3D"/>
    <w:rsid w:val="004F426D"/>
    <w:rsid w:val="004F57FE"/>
    <w:rsid w:val="004F72C5"/>
    <w:rsid w:val="004F795C"/>
    <w:rsid w:val="004F7F8B"/>
    <w:rsid w:val="005019FA"/>
    <w:rsid w:val="00501AA5"/>
    <w:rsid w:val="00502879"/>
    <w:rsid w:val="00502FE4"/>
    <w:rsid w:val="0050443D"/>
    <w:rsid w:val="005062E9"/>
    <w:rsid w:val="0050645A"/>
    <w:rsid w:val="005073C6"/>
    <w:rsid w:val="0050766A"/>
    <w:rsid w:val="00507824"/>
    <w:rsid w:val="00510547"/>
    <w:rsid w:val="00510842"/>
    <w:rsid w:val="0051220E"/>
    <w:rsid w:val="00512766"/>
    <w:rsid w:val="00512800"/>
    <w:rsid w:val="00512809"/>
    <w:rsid w:val="005129E9"/>
    <w:rsid w:val="00513092"/>
    <w:rsid w:val="00513100"/>
    <w:rsid w:val="0051345C"/>
    <w:rsid w:val="00513ADB"/>
    <w:rsid w:val="00513EF0"/>
    <w:rsid w:val="005163D2"/>
    <w:rsid w:val="0051691B"/>
    <w:rsid w:val="00517647"/>
    <w:rsid w:val="00520817"/>
    <w:rsid w:val="00520BBE"/>
    <w:rsid w:val="005217EB"/>
    <w:rsid w:val="00521863"/>
    <w:rsid w:val="005218AD"/>
    <w:rsid w:val="00521D8E"/>
    <w:rsid w:val="00522198"/>
    <w:rsid w:val="00523C26"/>
    <w:rsid w:val="00523C57"/>
    <w:rsid w:val="00524A47"/>
    <w:rsid w:val="00524EAF"/>
    <w:rsid w:val="00526524"/>
    <w:rsid w:val="005267A8"/>
    <w:rsid w:val="0052798A"/>
    <w:rsid w:val="005300FE"/>
    <w:rsid w:val="00530B69"/>
    <w:rsid w:val="005314A4"/>
    <w:rsid w:val="005318FC"/>
    <w:rsid w:val="00531CB6"/>
    <w:rsid w:val="00532463"/>
    <w:rsid w:val="00532ADA"/>
    <w:rsid w:val="00533C8A"/>
    <w:rsid w:val="005344E1"/>
    <w:rsid w:val="005352E3"/>
    <w:rsid w:val="0053598F"/>
    <w:rsid w:val="00535A01"/>
    <w:rsid w:val="00535C0D"/>
    <w:rsid w:val="00536E78"/>
    <w:rsid w:val="00536F7E"/>
    <w:rsid w:val="005376A6"/>
    <w:rsid w:val="005403B4"/>
    <w:rsid w:val="0054093B"/>
    <w:rsid w:val="00543953"/>
    <w:rsid w:val="005439D4"/>
    <w:rsid w:val="00545087"/>
    <w:rsid w:val="0054720C"/>
    <w:rsid w:val="0054743C"/>
    <w:rsid w:val="00550B10"/>
    <w:rsid w:val="00550EE0"/>
    <w:rsid w:val="0055142F"/>
    <w:rsid w:val="005518D7"/>
    <w:rsid w:val="00552C20"/>
    <w:rsid w:val="00552E83"/>
    <w:rsid w:val="00552EAB"/>
    <w:rsid w:val="005533D2"/>
    <w:rsid w:val="0055447F"/>
    <w:rsid w:val="005551E1"/>
    <w:rsid w:val="00555CE1"/>
    <w:rsid w:val="00556317"/>
    <w:rsid w:val="00557DB5"/>
    <w:rsid w:val="00560ED1"/>
    <w:rsid w:val="00560F56"/>
    <w:rsid w:val="00562214"/>
    <w:rsid w:val="00562B41"/>
    <w:rsid w:val="00562C41"/>
    <w:rsid w:val="00564BD6"/>
    <w:rsid w:val="00564E2C"/>
    <w:rsid w:val="005650FE"/>
    <w:rsid w:val="00565E95"/>
    <w:rsid w:val="00566B38"/>
    <w:rsid w:val="00567158"/>
    <w:rsid w:val="0056719B"/>
    <w:rsid w:val="005701F7"/>
    <w:rsid w:val="00572539"/>
    <w:rsid w:val="00573A79"/>
    <w:rsid w:val="00573D86"/>
    <w:rsid w:val="00576182"/>
    <w:rsid w:val="00576EAE"/>
    <w:rsid w:val="00577911"/>
    <w:rsid w:val="0057793C"/>
    <w:rsid w:val="0058001C"/>
    <w:rsid w:val="00580D8D"/>
    <w:rsid w:val="00582134"/>
    <w:rsid w:val="005824D1"/>
    <w:rsid w:val="00584D03"/>
    <w:rsid w:val="00585361"/>
    <w:rsid w:val="00586756"/>
    <w:rsid w:val="00586DCC"/>
    <w:rsid w:val="00586F6E"/>
    <w:rsid w:val="00587DD2"/>
    <w:rsid w:val="00591A99"/>
    <w:rsid w:val="00591EDF"/>
    <w:rsid w:val="005921BC"/>
    <w:rsid w:val="005923BF"/>
    <w:rsid w:val="0059671D"/>
    <w:rsid w:val="00596F33"/>
    <w:rsid w:val="005A01F1"/>
    <w:rsid w:val="005A1DA8"/>
    <w:rsid w:val="005A2B46"/>
    <w:rsid w:val="005A2C10"/>
    <w:rsid w:val="005A2D87"/>
    <w:rsid w:val="005A2E8B"/>
    <w:rsid w:val="005A506B"/>
    <w:rsid w:val="005A50AB"/>
    <w:rsid w:val="005A75A6"/>
    <w:rsid w:val="005A7AD0"/>
    <w:rsid w:val="005B0DB8"/>
    <w:rsid w:val="005B2266"/>
    <w:rsid w:val="005B26FD"/>
    <w:rsid w:val="005B36D8"/>
    <w:rsid w:val="005B3B14"/>
    <w:rsid w:val="005B4280"/>
    <w:rsid w:val="005B44B7"/>
    <w:rsid w:val="005B58D7"/>
    <w:rsid w:val="005B5943"/>
    <w:rsid w:val="005B5BD3"/>
    <w:rsid w:val="005B620A"/>
    <w:rsid w:val="005C03CE"/>
    <w:rsid w:val="005C06B8"/>
    <w:rsid w:val="005C0DFD"/>
    <w:rsid w:val="005C16D0"/>
    <w:rsid w:val="005C2BA3"/>
    <w:rsid w:val="005C3766"/>
    <w:rsid w:val="005C5FC7"/>
    <w:rsid w:val="005C61A7"/>
    <w:rsid w:val="005C7B3F"/>
    <w:rsid w:val="005C7E1A"/>
    <w:rsid w:val="005D179B"/>
    <w:rsid w:val="005D3331"/>
    <w:rsid w:val="005D403D"/>
    <w:rsid w:val="005D4360"/>
    <w:rsid w:val="005D6219"/>
    <w:rsid w:val="005D6DD7"/>
    <w:rsid w:val="005E077A"/>
    <w:rsid w:val="005E0AB6"/>
    <w:rsid w:val="005E0C67"/>
    <w:rsid w:val="005E0D05"/>
    <w:rsid w:val="005E16A3"/>
    <w:rsid w:val="005E1FC0"/>
    <w:rsid w:val="005E397C"/>
    <w:rsid w:val="005E3BF4"/>
    <w:rsid w:val="005E4047"/>
    <w:rsid w:val="005E474F"/>
    <w:rsid w:val="005E4A59"/>
    <w:rsid w:val="005E64D8"/>
    <w:rsid w:val="005E6B4C"/>
    <w:rsid w:val="005E6F3A"/>
    <w:rsid w:val="005E7906"/>
    <w:rsid w:val="005F03C5"/>
    <w:rsid w:val="005F1896"/>
    <w:rsid w:val="005F224E"/>
    <w:rsid w:val="005F2C26"/>
    <w:rsid w:val="005F30E4"/>
    <w:rsid w:val="005F375F"/>
    <w:rsid w:val="005F39AA"/>
    <w:rsid w:val="005F4195"/>
    <w:rsid w:val="005F710E"/>
    <w:rsid w:val="005F76D9"/>
    <w:rsid w:val="006007DC"/>
    <w:rsid w:val="00600FC0"/>
    <w:rsid w:val="0060132F"/>
    <w:rsid w:val="00602109"/>
    <w:rsid w:val="0060323C"/>
    <w:rsid w:val="00603D84"/>
    <w:rsid w:val="006046DE"/>
    <w:rsid w:val="00604CAE"/>
    <w:rsid w:val="00606144"/>
    <w:rsid w:val="006067B7"/>
    <w:rsid w:val="00606E8E"/>
    <w:rsid w:val="00607F1F"/>
    <w:rsid w:val="0061038F"/>
    <w:rsid w:val="00610ED5"/>
    <w:rsid w:val="0061118C"/>
    <w:rsid w:val="00611664"/>
    <w:rsid w:val="00611BBD"/>
    <w:rsid w:val="0061293A"/>
    <w:rsid w:val="00613176"/>
    <w:rsid w:val="00614A16"/>
    <w:rsid w:val="00614DD9"/>
    <w:rsid w:val="0061563E"/>
    <w:rsid w:val="00615FA5"/>
    <w:rsid w:val="0061725F"/>
    <w:rsid w:val="0061754B"/>
    <w:rsid w:val="00617BFF"/>
    <w:rsid w:val="00620B86"/>
    <w:rsid w:val="00620DCD"/>
    <w:rsid w:val="00621223"/>
    <w:rsid w:val="006217D2"/>
    <w:rsid w:val="00621C27"/>
    <w:rsid w:val="00621E41"/>
    <w:rsid w:val="00622321"/>
    <w:rsid w:val="006225E5"/>
    <w:rsid w:val="0062317F"/>
    <w:rsid w:val="00623AAF"/>
    <w:rsid w:val="0062441C"/>
    <w:rsid w:val="00624CEF"/>
    <w:rsid w:val="00624EC3"/>
    <w:rsid w:val="006250B1"/>
    <w:rsid w:val="00626D43"/>
    <w:rsid w:val="00626EBF"/>
    <w:rsid w:val="00627CB8"/>
    <w:rsid w:val="00627E0F"/>
    <w:rsid w:val="00630021"/>
    <w:rsid w:val="00630639"/>
    <w:rsid w:val="006309C4"/>
    <w:rsid w:val="00631F0B"/>
    <w:rsid w:val="0063224D"/>
    <w:rsid w:val="006341D4"/>
    <w:rsid w:val="0063458F"/>
    <w:rsid w:val="00635696"/>
    <w:rsid w:val="0063768D"/>
    <w:rsid w:val="00637BE8"/>
    <w:rsid w:val="00637C15"/>
    <w:rsid w:val="0064084F"/>
    <w:rsid w:val="00640BE1"/>
    <w:rsid w:val="00642891"/>
    <w:rsid w:val="006433FD"/>
    <w:rsid w:val="0064369B"/>
    <w:rsid w:val="00644DD8"/>
    <w:rsid w:val="006472AF"/>
    <w:rsid w:val="006473A8"/>
    <w:rsid w:val="00652450"/>
    <w:rsid w:val="0065258E"/>
    <w:rsid w:val="00652FF8"/>
    <w:rsid w:val="0065415D"/>
    <w:rsid w:val="00654797"/>
    <w:rsid w:val="00654E08"/>
    <w:rsid w:val="00655A1C"/>
    <w:rsid w:val="00656129"/>
    <w:rsid w:val="006562CA"/>
    <w:rsid w:val="0065672F"/>
    <w:rsid w:val="0065755D"/>
    <w:rsid w:val="006604F6"/>
    <w:rsid w:val="00661787"/>
    <w:rsid w:val="00662BED"/>
    <w:rsid w:val="006633C9"/>
    <w:rsid w:val="00663658"/>
    <w:rsid w:val="0066388F"/>
    <w:rsid w:val="00663DB3"/>
    <w:rsid w:val="00664521"/>
    <w:rsid w:val="0066479C"/>
    <w:rsid w:val="00664A92"/>
    <w:rsid w:val="00670524"/>
    <w:rsid w:val="00670A6B"/>
    <w:rsid w:val="006715EC"/>
    <w:rsid w:val="00671F76"/>
    <w:rsid w:val="006748F2"/>
    <w:rsid w:val="00675A89"/>
    <w:rsid w:val="00676676"/>
    <w:rsid w:val="00677AF8"/>
    <w:rsid w:val="00677B1A"/>
    <w:rsid w:val="006804A9"/>
    <w:rsid w:val="006818AB"/>
    <w:rsid w:val="00682857"/>
    <w:rsid w:val="006832BD"/>
    <w:rsid w:val="00684AC7"/>
    <w:rsid w:val="00684C21"/>
    <w:rsid w:val="00685169"/>
    <w:rsid w:val="0068524C"/>
    <w:rsid w:val="00685E09"/>
    <w:rsid w:val="006861AF"/>
    <w:rsid w:val="0068646C"/>
    <w:rsid w:val="00686924"/>
    <w:rsid w:val="0068722F"/>
    <w:rsid w:val="00687A76"/>
    <w:rsid w:val="006912D5"/>
    <w:rsid w:val="00691F05"/>
    <w:rsid w:val="00692A9E"/>
    <w:rsid w:val="00693D07"/>
    <w:rsid w:val="00693D1B"/>
    <w:rsid w:val="0069580A"/>
    <w:rsid w:val="00695907"/>
    <w:rsid w:val="00695E88"/>
    <w:rsid w:val="00696A27"/>
    <w:rsid w:val="00697D8A"/>
    <w:rsid w:val="006A0FD1"/>
    <w:rsid w:val="006A2E61"/>
    <w:rsid w:val="006A7091"/>
    <w:rsid w:val="006A7FB5"/>
    <w:rsid w:val="006B1FD2"/>
    <w:rsid w:val="006B23AE"/>
    <w:rsid w:val="006B2BE3"/>
    <w:rsid w:val="006B3222"/>
    <w:rsid w:val="006B48E1"/>
    <w:rsid w:val="006B507E"/>
    <w:rsid w:val="006B5717"/>
    <w:rsid w:val="006B62FC"/>
    <w:rsid w:val="006B7520"/>
    <w:rsid w:val="006B7601"/>
    <w:rsid w:val="006B7773"/>
    <w:rsid w:val="006C0719"/>
    <w:rsid w:val="006C0745"/>
    <w:rsid w:val="006C092B"/>
    <w:rsid w:val="006C18F3"/>
    <w:rsid w:val="006C205F"/>
    <w:rsid w:val="006C2B00"/>
    <w:rsid w:val="006C4138"/>
    <w:rsid w:val="006C4C0A"/>
    <w:rsid w:val="006C4F74"/>
    <w:rsid w:val="006C6178"/>
    <w:rsid w:val="006C7760"/>
    <w:rsid w:val="006D10A0"/>
    <w:rsid w:val="006D34B3"/>
    <w:rsid w:val="006D584B"/>
    <w:rsid w:val="006D5B91"/>
    <w:rsid w:val="006D5EB6"/>
    <w:rsid w:val="006D6BE1"/>
    <w:rsid w:val="006D6E09"/>
    <w:rsid w:val="006E135E"/>
    <w:rsid w:val="006E1480"/>
    <w:rsid w:val="006E1559"/>
    <w:rsid w:val="006E17F8"/>
    <w:rsid w:val="006E37EB"/>
    <w:rsid w:val="006E4B45"/>
    <w:rsid w:val="006E5212"/>
    <w:rsid w:val="006E53D8"/>
    <w:rsid w:val="006E565E"/>
    <w:rsid w:val="006E6A37"/>
    <w:rsid w:val="006E6F1E"/>
    <w:rsid w:val="006E71C9"/>
    <w:rsid w:val="006F01E4"/>
    <w:rsid w:val="006F1256"/>
    <w:rsid w:val="006F1606"/>
    <w:rsid w:val="006F1F17"/>
    <w:rsid w:val="006F2FEE"/>
    <w:rsid w:val="006F31C9"/>
    <w:rsid w:val="006F335C"/>
    <w:rsid w:val="006F3596"/>
    <w:rsid w:val="006F4A3E"/>
    <w:rsid w:val="006F571D"/>
    <w:rsid w:val="006F5E92"/>
    <w:rsid w:val="006F67B5"/>
    <w:rsid w:val="006F67DC"/>
    <w:rsid w:val="006F68E4"/>
    <w:rsid w:val="006F727D"/>
    <w:rsid w:val="00700D1F"/>
    <w:rsid w:val="0070199F"/>
    <w:rsid w:val="00701ADB"/>
    <w:rsid w:val="0070318E"/>
    <w:rsid w:val="007033BB"/>
    <w:rsid w:val="00705389"/>
    <w:rsid w:val="00705D89"/>
    <w:rsid w:val="00706801"/>
    <w:rsid w:val="00707212"/>
    <w:rsid w:val="00707EEC"/>
    <w:rsid w:val="007115BD"/>
    <w:rsid w:val="00713662"/>
    <w:rsid w:val="00714036"/>
    <w:rsid w:val="0071414F"/>
    <w:rsid w:val="007145D0"/>
    <w:rsid w:val="00714DCE"/>
    <w:rsid w:val="00715B7B"/>
    <w:rsid w:val="00715C6F"/>
    <w:rsid w:val="007162B8"/>
    <w:rsid w:val="00717A52"/>
    <w:rsid w:val="00720A67"/>
    <w:rsid w:val="00721A4C"/>
    <w:rsid w:val="00722313"/>
    <w:rsid w:val="007236C7"/>
    <w:rsid w:val="007261D4"/>
    <w:rsid w:val="007262D2"/>
    <w:rsid w:val="00726B78"/>
    <w:rsid w:val="00727A68"/>
    <w:rsid w:val="00727BF5"/>
    <w:rsid w:val="0073234D"/>
    <w:rsid w:val="007323B2"/>
    <w:rsid w:val="00732D2A"/>
    <w:rsid w:val="00733718"/>
    <w:rsid w:val="00733B1B"/>
    <w:rsid w:val="00733F6A"/>
    <w:rsid w:val="0073596B"/>
    <w:rsid w:val="00736D71"/>
    <w:rsid w:val="0074013B"/>
    <w:rsid w:val="00740914"/>
    <w:rsid w:val="00740AE0"/>
    <w:rsid w:val="00741063"/>
    <w:rsid w:val="007413C1"/>
    <w:rsid w:val="00741D87"/>
    <w:rsid w:val="00741FCC"/>
    <w:rsid w:val="00742040"/>
    <w:rsid w:val="00742931"/>
    <w:rsid w:val="00743B0F"/>
    <w:rsid w:val="0074450B"/>
    <w:rsid w:val="00744D12"/>
    <w:rsid w:val="007451C6"/>
    <w:rsid w:val="007451FC"/>
    <w:rsid w:val="00747A8F"/>
    <w:rsid w:val="00750A34"/>
    <w:rsid w:val="00751578"/>
    <w:rsid w:val="00751848"/>
    <w:rsid w:val="00751974"/>
    <w:rsid w:val="00751BEB"/>
    <w:rsid w:val="007525B2"/>
    <w:rsid w:val="00752E69"/>
    <w:rsid w:val="00752E9E"/>
    <w:rsid w:val="00753074"/>
    <w:rsid w:val="00754E18"/>
    <w:rsid w:val="00755207"/>
    <w:rsid w:val="00755645"/>
    <w:rsid w:val="00755CFD"/>
    <w:rsid w:val="00755EE9"/>
    <w:rsid w:val="007563A1"/>
    <w:rsid w:val="0076087F"/>
    <w:rsid w:val="007616BC"/>
    <w:rsid w:val="007620DA"/>
    <w:rsid w:val="007623C9"/>
    <w:rsid w:val="00762500"/>
    <w:rsid w:val="0076300D"/>
    <w:rsid w:val="00763A11"/>
    <w:rsid w:val="00763D43"/>
    <w:rsid w:val="00764166"/>
    <w:rsid w:val="00764E8F"/>
    <w:rsid w:val="007679E4"/>
    <w:rsid w:val="00767C52"/>
    <w:rsid w:val="00773A9D"/>
    <w:rsid w:val="00773CCF"/>
    <w:rsid w:val="00773FDB"/>
    <w:rsid w:val="007746CE"/>
    <w:rsid w:val="00774919"/>
    <w:rsid w:val="007752E2"/>
    <w:rsid w:val="007804EE"/>
    <w:rsid w:val="00781034"/>
    <w:rsid w:val="00782475"/>
    <w:rsid w:val="00782FE4"/>
    <w:rsid w:val="007855B5"/>
    <w:rsid w:val="00785EBF"/>
    <w:rsid w:val="0078641C"/>
    <w:rsid w:val="00786A7B"/>
    <w:rsid w:val="00787395"/>
    <w:rsid w:val="007874A9"/>
    <w:rsid w:val="00790448"/>
    <w:rsid w:val="007906A1"/>
    <w:rsid w:val="00790C9C"/>
    <w:rsid w:val="00791A39"/>
    <w:rsid w:val="00791D72"/>
    <w:rsid w:val="00791EB7"/>
    <w:rsid w:val="007921AD"/>
    <w:rsid w:val="007926C8"/>
    <w:rsid w:val="00796209"/>
    <w:rsid w:val="007962FC"/>
    <w:rsid w:val="007972DD"/>
    <w:rsid w:val="007A093E"/>
    <w:rsid w:val="007A1349"/>
    <w:rsid w:val="007A2643"/>
    <w:rsid w:val="007A5C97"/>
    <w:rsid w:val="007A6B32"/>
    <w:rsid w:val="007A6C57"/>
    <w:rsid w:val="007A78BA"/>
    <w:rsid w:val="007B0D26"/>
    <w:rsid w:val="007B10AF"/>
    <w:rsid w:val="007B1D1B"/>
    <w:rsid w:val="007B2655"/>
    <w:rsid w:val="007B4077"/>
    <w:rsid w:val="007B4262"/>
    <w:rsid w:val="007B4D56"/>
    <w:rsid w:val="007B52DF"/>
    <w:rsid w:val="007B5679"/>
    <w:rsid w:val="007B5705"/>
    <w:rsid w:val="007B571E"/>
    <w:rsid w:val="007B58E7"/>
    <w:rsid w:val="007B6231"/>
    <w:rsid w:val="007B6378"/>
    <w:rsid w:val="007B71AF"/>
    <w:rsid w:val="007C0939"/>
    <w:rsid w:val="007C178B"/>
    <w:rsid w:val="007C1A0D"/>
    <w:rsid w:val="007C3491"/>
    <w:rsid w:val="007C3E6C"/>
    <w:rsid w:val="007C4131"/>
    <w:rsid w:val="007C513C"/>
    <w:rsid w:val="007C56BB"/>
    <w:rsid w:val="007C6250"/>
    <w:rsid w:val="007C7467"/>
    <w:rsid w:val="007C789F"/>
    <w:rsid w:val="007D1451"/>
    <w:rsid w:val="007D23FA"/>
    <w:rsid w:val="007D2457"/>
    <w:rsid w:val="007D406A"/>
    <w:rsid w:val="007D44EB"/>
    <w:rsid w:val="007D4EC9"/>
    <w:rsid w:val="007D6489"/>
    <w:rsid w:val="007D6936"/>
    <w:rsid w:val="007D7071"/>
    <w:rsid w:val="007D77ED"/>
    <w:rsid w:val="007D7973"/>
    <w:rsid w:val="007E0809"/>
    <w:rsid w:val="007E18E7"/>
    <w:rsid w:val="007E1B87"/>
    <w:rsid w:val="007E21BC"/>
    <w:rsid w:val="007E236A"/>
    <w:rsid w:val="007E395E"/>
    <w:rsid w:val="007E4115"/>
    <w:rsid w:val="007E41E0"/>
    <w:rsid w:val="007E4C19"/>
    <w:rsid w:val="007E51A2"/>
    <w:rsid w:val="007E5749"/>
    <w:rsid w:val="007E5DB4"/>
    <w:rsid w:val="007F001D"/>
    <w:rsid w:val="007F0D2D"/>
    <w:rsid w:val="007F1219"/>
    <w:rsid w:val="007F28F8"/>
    <w:rsid w:val="007F29D9"/>
    <w:rsid w:val="007F2EBA"/>
    <w:rsid w:val="007F3457"/>
    <w:rsid w:val="007F3B8B"/>
    <w:rsid w:val="007F40CC"/>
    <w:rsid w:val="007F7945"/>
    <w:rsid w:val="007F7964"/>
    <w:rsid w:val="007F7BAA"/>
    <w:rsid w:val="00801099"/>
    <w:rsid w:val="0080120F"/>
    <w:rsid w:val="008030CE"/>
    <w:rsid w:val="00803471"/>
    <w:rsid w:val="008035CE"/>
    <w:rsid w:val="00803658"/>
    <w:rsid w:val="0080439F"/>
    <w:rsid w:val="008044A7"/>
    <w:rsid w:val="00805C73"/>
    <w:rsid w:val="00805F97"/>
    <w:rsid w:val="008063B1"/>
    <w:rsid w:val="008063BA"/>
    <w:rsid w:val="00807F07"/>
    <w:rsid w:val="00811256"/>
    <w:rsid w:val="00811B31"/>
    <w:rsid w:val="00813067"/>
    <w:rsid w:val="008134FF"/>
    <w:rsid w:val="00814555"/>
    <w:rsid w:val="0081469A"/>
    <w:rsid w:val="00815DCE"/>
    <w:rsid w:val="0081757E"/>
    <w:rsid w:val="00817F25"/>
    <w:rsid w:val="0082148A"/>
    <w:rsid w:val="00821C55"/>
    <w:rsid w:val="00821F52"/>
    <w:rsid w:val="00821FD6"/>
    <w:rsid w:val="008221DA"/>
    <w:rsid w:val="00822A39"/>
    <w:rsid w:val="00822F40"/>
    <w:rsid w:val="00824055"/>
    <w:rsid w:val="0082409B"/>
    <w:rsid w:val="00824125"/>
    <w:rsid w:val="008259B8"/>
    <w:rsid w:val="00826088"/>
    <w:rsid w:val="008260D2"/>
    <w:rsid w:val="00826209"/>
    <w:rsid w:val="00827F6A"/>
    <w:rsid w:val="00830ED3"/>
    <w:rsid w:val="008313F9"/>
    <w:rsid w:val="00831B0A"/>
    <w:rsid w:val="00831E5B"/>
    <w:rsid w:val="0083290A"/>
    <w:rsid w:val="00833D8A"/>
    <w:rsid w:val="00833FC8"/>
    <w:rsid w:val="00834EC6"/>
    <w:rsid w:val="008363A3"/>
    <w:rsid w:val="00836864"/>
    <w:rsid w:val="0083787F"/>
    <w:rsid w:val="00840511"/>
    <w:rsid w:val="00841298"/>
    <w:rsid w:val="008414F4"/>
    <w:rsid w:val="00841E49"/>
    <w:rsid w:val="00843ED5"/>
    <w:rsid w:val="008443EB"/>
    <w:rsid w:val="00844B8B"/>
    <w:rsid w:val="00847070"/>
    <w:rsid w:val="00847B4E"/>
    <w:rsid w:val="00847EBE"/>
    <w:rsid w:val="00850712"/>
    <w:rsid w:val="00850CE1"/>
    <w:rsid w:val="00851386"/>
    <w:rsid w:val="00851404"/>
    <w:rsid w:val="00852ACF"/>
    <w:rsid w:val="00853885"/>
    <w:rsid w:val="00855C05"/>
    <w:rsid w:val="00855C46"/>
    <w:rsid w:val="00855DE5"/>
    <w:rsid w:val="008578E5"/>
    <w:rsid w:val="00857E97"/>
    <w:rsid w:val="00861D8D"/>
    <w:rsid w:val="008622E3"/>
    <w:rsid w:val="008649F6"/>
    <w:rsid w:val="008650DC"/>
    <w:rsid w:val="00865263"/>
    <w:rsid w:val="00865948"/>
    <w:rsid w:val="008675C6"/>
    <w:rsid w:val="00867F0C"/>
    <w:rsid w:val="0087040E"/>
    <w:rsid w:val="00870797"/>
    <w:rsid w:val="008719E3"/>
    <w:rsid w:val="00871FAF"/>
    <w:rsid w:val="00872DFC"/>
    <w:rsid w:val="00873116"/>
    <w:rsid w:val="0087408D"/>
    <w:rsid w:val="008748D7"/>
    <w:rsid w:val="0087520B"/>
    <w:rsid w:val="008757A4"/>
    <w:rsid w:val="00876E86"/>
    <w:rsid w:val="00880554"/>
    <w:rsid w:val="00880613"/>
    <w:rsid w:val="008806A0"/>
    <w:rsid w:val="0088088D"/>
    <w:rsid w:val="00880C76"/>
    <w:rsid w:val="00880E31"/>
    <w:rsid w:val="00881796"/>
    <w:rsid w:val="00881DA0"/>
    <w:rsid w:val="00881E41"/>
    <w:rsid w:val="0088250E"/>
    <w:rsid w:val="00882A2D"/>
    <w:rsid w:val="00884297"/>
    <w:rsid w:val="0088595A"/>
    <w:rsid w:val="008874F5"/>
    <w:rsid w:val="00891B6A"/>
    <w:rsid w:val="008935EF"/>
    <w:rsid w:val="008936C2"/>
    <w:rsid w:val="00893FA1"/>
    <w:rsid w:val="0089421E"/>
    <w:rsid w:val="00894374"/>
    <w:rsid w:val="00894DE8"/>
    <w:rsid w:val="00896B3E"/>
    <w:rsid w:val="008A07CC"/>
    <w:rsid w:val="008A09A7"/>
    <w:rsid w:val="008A1DFE"/>
    <w:rsid w:val="008A1FB8"/>
    <w:rsid w:val="008A3189"/>
    <w:rsid w:val="008A3E18"/>
    <w:rsid w:val="008A468E"/>
    <w:rsid w:val="008A49CD"/>
    <w:rsid w:val="008A49EA"/>
    <w:rsid w:val="008A532F"/>
    <w:rsid w:val="008A640C"/>
    <w:rsid w:val="008B1E0A"/>
    <w:rsid w:val="008B1E86"/>
    <w:rsid w:val="008B2388"/>
    <w:rsid w:val="008B3A2F"/>
    <w:rsid w:val="008B456C"/>
    <w:rsid w:val="008B4E39"/>
    <w:rsid w:val="008B5AB0"/>
    <w:rsid w:val="008B5C65"/>
    <w:rsid w:val="008B626A"/>
    <w:rsid w:val="008B706E"/>
    <w:rsid w:val="008B767B"/>
    <w:rsid w:val="008C1543"/>
    <w:rsid w:val="008C2FAD"/>
    <w:rsid w:val="008C4F74"/>
    <w:rsid w:val="008C5F35"/>
    <w:rsid w:val="008C6927"/>
    <w:rsid w:val="008D1499"/>
    <w:rsid w:val="008D2E72"/>
    <w:rsid w:val="008D2F3C"/>
    <w:rsid w:val="008D34B0"/>
    <w:rsid w:val="008D501C"/>
    <w:rsid w:val="008D531D"/>
    <w:rsid w:val="008E072F"/>
    <w:rsid w:val="008E19DA"/>
    <w:rsid w:val="008E1E8D"/>
    <w:rsid w:val="008E3CFA"/>
    <w:rsid w:val="008E42BE"/>
    <w:rsid w:val="008E7A75"/>
    <w:rsid w:val="008F00E9"/>
    <w:rsid w:val="008F030B"/>
    <w:rsid w:val="008F0C5D"/>
    <w:rsid w:val="008F17B8"/>
    <w:rsid w:val="008F2689"/>
    <w:rsid w:val="008F2D62"/>
    <w:rsid w:val="008F2ED3"/>
    <w:rsid w:val="008F318E"/>
    <w:rsid w:val="008F4B82"/>
    <w:rsid w:val="008F5495"/>
    <w:rsid w:val="008F59A2"/>
    <w:rsid w:val="008F6764"/>
    <w:rsid w:val="008F7DB0"/>
    <w:rsid w:val="009003E8"/>
    <w:rsid w:val="00901929"/>
    <w:rsid w:val="00901FE2"/>
    <w:rsid w:val="0090213B"/>
    <w:rsid w:val="009029B4"/>
    <w:rsid w:val="00902C16"/>
    <w:rsid w:val="00902DAB"/>
    <w:rsid w:val="00902FB8"/>
    <w:rsid w:val="00903311"/>
    <w:rsid w:val="009040AC"/>
    <w:rsid w:val="00904696"/>
    <w:rsid w:val="00904BBD"/>
    <w:rsid w:val="009050CB"/>
    <w:rsid w:val="009056A3"/>
    <w:rsid w:val="00906DF7"/>
    <w:rsid w:val="009107E9"/>
    <w:rsid w:val="009122DE"/>
    <w:rsid w:val="0091287F"/>
    <w:rsid w:val="00912CC9"/>
    <w:rsid w:val="00912E37"/>
    <w:rsid w:val="00912E9C"/>
    <w:rsid w:val="00912F2F"/>
    <w:rsid w:val="00913ED2"/>
    <w:rsid w:val="00914601"/>
    <w:rsid w:val="00914B32"/>
    <w:rsid w:val="00914E18"/>
    <w:rsid w:val="00915AA1"/>
    <w:rsid w:val="00915BD3"/>
    <w:rsid w:val="0091702A"/>
    <w:rsid w:val="0091783F"/>
    <w:rsid w:val="009210E0"/>
    <w:rsid w:val="009223F3"/>
    <w:rsid w:val="00922FDC"/>
    <w:rsid w:val="00924434"/>
    <w:rsid w:val="009248CD"/>
    <w:rsid w:val="00924F98"/>
    <w:rsid w:val="00924FF9"/>
    <w:rsid w:val="009259B1"/>
    <w:rsid w:val="00926C70"/>
    <w:rsid w:val="009275DF"/>
    <w:rsid w:val="009276AF"/>
    <w:rsid w:val="00927978"/>
    <w:rsid w:val="00927AF6"/>
    <w:rsid w:val="00930C37"/>
    <w:rsid w:val="0093177B"/>
    <w:rsid w:val="00931FB8"/>
    <w:rsid w:val="0093255D"/>
    <w:rsid w:val="0093267B"/>
    <w:rsid w:val="00932DAD"/>
    <w:rsid w:val="0093363B"/>
    <w:rsid w:val="009341DF"/>
    <w:rsid w:val="0093556F"/>
    <w:rsid w:val="0093608A"/>
    <w:rsid w:val="00936329"/>
    <w:rsid w:val="00936385"/>
    <w:rsid w:val="00936598"/>
    <w:rsid w:val="0093767B"/>
    <w:rsid w:val="00941098"/>
    <w:rsid w:val="00941A50"/>
    <w:rsid w:val="009420BC"/>
    <w:rsid w:val="00942DED"/>
    <w:rsid w:val="00942FDE"/>
    <w:rsid w:val="00944B6F"/>
    <w:rsid w:val="0094569A"/>
    <w:rsid w:val="0094690E"/>
    <w:rsid w:val="00946AD5"/>
    <w:rsid w:val="00946D3C"/>
    <w:rsid w:val="00947012"/>
    <w:rsid w:val="00951DA4"/>
    <w:rsid w:val="00953C99"/>
    <w:rsid w:val="009548D0"/>
    <w:rsid w:val="00955A23"/>
    <w:rsid w:val="009565C8"/>
    <w:rsid w:val="009565FB"/>
    <w:rsid w:val="00956EFB"/>
    <w:rsid w:val="00960D3D"/>
    <w:rsid w:val="00961B67"/>
    <w:rsid w:val="0096260D"/>
    <w:rsid w:val="00962864"/>
    <w:rsid w:val="00964F75"/>
    <w:rsid w:val="0096559D"/>
    <w:rsid w:val="00965C2B"/>
    <w:rsid w:val="00966231"/>
    <w:rsid w:val="00966A47"/>
    <w:rsid w:val="00966BDD"/>
    <w:rsid w:val="0096779C"/>
    <w:rsid w:val="00967847"/>
    <w:rsid w:val="009703F2"/>
    <w:rsid w:val="009704F3"/>
    <w:rsid w:val="00970754"/>
    <w:rsid w:val="00971112"/>
    <w:rsid w:val="00971310"/>
    <w:rsid w:val="00972EB4"/>
    <w:rsid w:val="00973DDE"/>
    <w:rsid w:val="00974614"/>
    <w:rsid w:val="0097472E"/>
    <w:rsid w:val="00974C1D"/>
    <w:rsid w:val="00975104"/>
    <w:rsid w:val="00975487"/>
    <w:rsid w:val="009773FB"/>
    <w:rsid w:val="009805E6"/>
    <w:rsid w:val="00980AC3"/>
    <w:rsid w:val="00980BC7"/>
    <w:rsid w:val="009815E6"/>
    <w:rsid w:val="00981F68"/>
    <w:rsid w:val="00983535"/>
    <w:rsid w:val="009845D2"/>
    <w:rsid w:val="00986906"/>
    <w:rsid w:val="00990B7F"/>
    <w:rsid w:val="0099244E"/>
    <w:rsid w:val="009933C7"/>
    <w:rsid w:val="009934E8"/>
    <w:rsid w:val="00993562"/>
    <w:rsid w:val="0099389B"/>
    <w:rsid w:val="00993C0D"/>
    <w:rsid w:val="00993EF0"/>
    <w:rsid w:val="009947EE"/>
    <w:rsid w:val="00996B20"/>
    <w:rsid w:val="00997323"/>
    <w:rsid w:val="00997E0A"/>
    <w:rsid w:val="009A0793"/>
    <w:rsid w:val="009A0E6E"/>
    <w:rsid w:val="009A25B5"/>
    <w:rsid w:val="009A2AAF"/>
    <w:rsid w:val="009A38CF"/>
    <w:rsid w:val="009A4169"/>
    <w:rsid w:val="009A4C0F"/>
    <w:rsid w:val="009A4DDD"/>
    <w:rsid w:val="009A532E"/>
    <w:rsid w:val="009A5A80"/>
    <w:rsid w:val="009A5FF9"/>
    <w:rsid w:val="009A631C"/>
    <w:rsid w:val="009A6A9D"/>
    <w:rsid w:val="009A789E"/>
    <w:rsid w:val="009A78ED"/>
    <w:rsid w:val="009B070F"/>
    <w:rsid w:val="009B082C"/>
    <w:rsid w:val="009B0AC4"/>
    <w:rsid w:val="009B1281"/>
    <w:rsid w:val="009B2AF5"/>
    <w:rsid w:val="009B626E"/>
    <w:rsid w:val="009B6E70"/>
    <w:rsid w:val="009B7761"/>
    <w:rsid w:val="009C02AB"/>
    <w:rsid w:val="009C0C00"/>
    <w:rsid w:val="009C16A1"/>
    <w:rsid w:val="009C2DC6"/>
    <w:rsid w:val="009C4080"/>
    <w:rsid w:val="009C4772"/>
    <w:rsid w:val="009C4938"/>
    <w:rsid w:val="009C4E39"/>
    <w:rsid w:val="009C536F"/>
    <w:rsid w:val="009C7BF6"/>
    <w:rsid w:val="009D06F0"/>
    <w:rsid w:val="009D100A"/>
    <w:rsid w:val="009D1CC1"/>
    <w:rsid w:val="009D2D70"/>
    <w:rsid w:val="009D4A6B"/>
    <w:rsid w:val="009D516C"/>
    <w:rsid w:val="009D64CC"/>
    <w:rsid w:val="009D7920"/>
    <w:rsid w:val="009E0A52"/>
    <w:rsid w:val="009E2491"/>
    <w:rsid w:val="009E27C9"/>
    <w:rsid w:val="009E33A5"/>
    <w:rsid w:val="009E6D11"/>
    <w:rsid w:val="009E76AE"/>
    <w:rsid w:val="009E7A95"/>
    <w:rsid w:val="009F07DC"/>
    <w:rsid w:val="009F16C3"/>
    <w:rsid w:val="009F26C3"/>
    <w:rsid w:val="009F32BC"/>
    <w:rsid w:val="009F36B8"/>
    <w:rsid w:val="009F3AC9"/>
    <w:rsid w:val="009F4C3D"/>
    <w:rsid w:val="009F56AD"/>
    <w:rsid w:val="009F5F21"/>
    <w:rsid w:val="009F5F2B"/>
    <w:rsid w:val="009F64C5"/>
    <w:rsid w:val="009F6E7A"/>
    <w:rsid w:val="009F71D0"/>
    <w:rsid w:val="009F734D"/>
    <w:rsid w:val="009F770A"/>
    <w:rsid w:val="009F7D26"/>
    <w:rsid w:val="00A002E6"/>
    <w:rsid w:val="00A00873"/>
    <w:rsid w:val="00A015FC"/>
    <w:rsid w:val="00A05AD7"/>
    <w:rsid w:val="00A06108"/>
    <w:rsid w:val="00A061D9"/>
    <w:rsid w:val="00A07B30"/>
    <w:rsid w:val="00A1015E"/>
    <w:rsid w:val="00A10947"/>
    <w:rsid w:val="00A116BD"/>
    <w:rsid w:val="00A11CD6"/>
    <w:rsid w:val="00A11DFD"/>
    <w:rsid w:val="00A12F00"/>
    <w:rsid w:val="00A140A7"/>
    <w:rsid w:val="00A14396"/>
    <w:rsid w:val="00A14410"/>
    <w:rsid w:val="00A15B9E"/>
    <w:rsid w:val="00A171A5"/>
    <w:rsid w:val="00A179A4"/>
    <w:rsid w:val="00A17B24"/>
    <w:rsid w:val="00A20D87"/>
    <w:rsid w:val="00A21042"/>
    <w:rsid w:val="00A2193C"/>
    <w:rsid w:val="00A23877"/>
    <w:rsid w:val="00A23C03"/>
    <w:rsid w:val="00A24A95"/>
    <w:rsid w:val="00A25C3A"/>
    <w:rsid w:val="00A27237"/>
    <w:rsid w:val="00A27618"/>
    <w:rsid w:val="00A27941"/>
    <w:rsid w:val="00A325B8"/>
    <w:rsid w:val="00A32B03"/>
    <w:rsid w:val="00A346B2"/>
    <w:rsid w:val="00A3471A"/>
    <w:rsid w:val="00A356C1"/>
    <w:rsid w:val="00A356F8"/>
    <w:rsid w:val="00A36171"/>
    <w:rsid w:val="00A3717E"/>
    <w:rsid w:val="00A3778B"/>
    <w:rsid w:val="00A41016"/>
    <w:rsid w:val="00A41745"/>
    <w:rsid w:val="00A42BFE"/>
    <w:rsid w:val="00A44B55"/>
    <w:rsid w:val="00A4579F"/>
    <w:rsid w:val="00A53A50"/>
    <w:rsid w:val="00A5446A"/>
    <w:rsid w:val="00A553D2"/>
    <w:rsid w:val="00A566CB"/>
    <w:rsid w:val="00A566F7"/>
    <w:rsid w:val="00A57854"/>
    <w:rsid w:val="00A57C2C"/>
    <w:rsid w:val="00A601A6"/>
    <w:rsid w:val="00A60DE4"/>
    <w:rsid w:val="00A623C2"/>
    <w:rsid w:val="00A6515E"/>
    <w:rsid w:val="00A67859"/>
    <w:rsid w:val="00A67A81"/>
    <w:rsid w:val="00A701AE"/>
    <w:rsid w:val="00A70AE2"/>
    <w:rsid w:val="00A71032"/>
    <w:rsid w:val="00A72062"/>
    <w:rsid w:val="00A73472"/>
    <w:rsid w:val="00A735DF"/>
    <w:rsid w:val="00A749D4"/>
    <w:rsid w:val="00A757DE"/>
    <w:rsid w:val="00A77363"/>
    <w:rsid w:val="00A811B0"/>
    <w:rsid w:val="00A81EC9"/>
    <w:rsid w:val="00A8245A"/>
    <w:rsid w:val="00A83061"/>
    <w:rsid w:val="00A84BAD"/>
    <w:rsid w:val="00A854B4"/>
    <w:rsid w:val="00A8607E"/>
    <w:rsid w:val="00A865C6"/>
    <w:rsid w:val="00A86B0B"/>
    <w:rsid w:val="00A873A0"/>
    <w:rsid w:val="00A904E0"/>
    <w:rsid w:val="00A90547"/>
    <w:rsid w:val="00A90886"/>
    <w:rsid w:val="00A92665"/>
    <w:rsid w:val="00A92907"/>
    <w:rsid w:val="00A9327F"/>
    <w:rsid w:val="00A93994"/>
    <w:rsid w:val="00A940EA"/>
    <w:rsid w:val="00A95C1B"/>
    <w:rsid w:val="00A96D30"/>
    <w:rsid w:val="00A97BDA"/>
    <w:rsid w:val="00AA2309"/>
    <w:rsid w:val="00AA2B9B"/>
    <w:rsid w:val="00AA44A2"/>
    <w:rsid w:val="00AA4567"/>
    <w:rsid w:val="00AA46A8"/>
    <w:rsid w:val="00AA6CB9"/>
    <w:rsid w:val="00AB0A05"/>
    <w:rsid w:val="00AB0A34"/>
    <w:rsid w:val="00AB2CD7"/>
    <w:rsid w:val="00AB5472"/>
    <w:rsid w:val="00AB5ED9"/>
    <w:rsid w:val="00AB72B8"/>
    <w:rsid w:val="00AC0237"/>
    <w:rsid w:val="00AC1582"/>
    <w:rsid w:val="00AC1A73"/>
    <w:rsid w:val="00AC1EF5"/>
    <w:rsid w:val="00AC2714"/>
    <w:rsid w:val="00AC3175"/>
    <w:rsid w:val="00AC3FFB"/>
    <w:rsid w:val="00AC5461"/>
    <w:rsid w:val="00AC63A8"/>
    <w:rsid w:val="00AC7755"/>
    <w:rsid w:val="00AC79CB"/>
    <w:rsid w:val="00AD12B7"/>
    <w:rsid w:val="00AD1ADD"/>
    <w:rsid w:val="00AD1BB7"/>
    <w:rsid w:val="00AD218D"/>
    <w:rsid w:val="00AD30EB"/>
    <w:rsid w:val="00AD407A"/>
    <w:rsid w:val="00AD4307"/>
    <w:rsid w:val="00AD4685"/>
    <w:rsid w:val="00AD5BFC"/>
    <w:rsid w:val="00AD6209"/>
    <w:rsid w:val="00AD683B"/>
    <w:rsid w:val="00AD6858"/>
    <w:rsid w:val="00AE08E0"/>
    <w:rsid w:val="00AE1033"/>
    <w:rsid w:val="00AE1CEA"/>
    <w:rsid w:val="00AE2684"/>
    <w:rsid w:val="00AE31DC"/>
    <w:rsid w:val="00AE34D7"/>
    <w:rsid w:val="00AE5582"/>
    <w:rsid w:val="00AE674E"/>
    <w:rsid w:val="00AE69C5"/>
    <w:rsid w:val="00AE7FAF"/>
    <w:rsid w:val="00AF225E"/>
    <w:rsid w:val="00AF29EC"/>
    <w:rsid w:val="00AF6E62"/>
    <w:rsid w:val="00AF7709"/>
    <w:rsid w:val="00B00DFF"/>
    <w:rsid w:val="00B01773"/>
    <w:rsid w:val="00B021DA"/>
    <w:rsid w:val="00B044FF"/>
    <w:rsid w:val="00B056CA"/>
    <w:rsid w:val="00B060E2"/>
    <w:rsid w:val="00B0687F"/>
    <w:rsid w:val="00B06DEB"/>
    <w:rsid w:val="00B073A0"/>
    <w:rsid w:val="00B079E5"/>
    <w:rsid w:val="00B10457"/>
    <w:rsid w:val="00B10A5D"/>
    <w:rsid w:val="00B110B8"/>
    <w:rsid w:val="00B11351"/>
    <w:rsid w:val="00B113A6"/>
    <w:rsid w:val="00B11D8A"/>
    <w:rsid w:val="00B12658"/>
    <w:rsid w:val="00B133F1"/>
    <w:rsid w:val="00B13D06"/>
    <w:rsid w:val="00B14F72"/>
    <w:rsid w:val="00B1580F"/>
    <w:rsid w:val="00B15FEE"/>
    <w:rsid w:val="00B17D14"/>
    <w:rsid w:val="00B17E4F"/>
    <w:rsid w:val="00B2052F"/>
    <w:rsid w:val="00B20846"/>
    <w:rsid w:val="00B22B46"/>
    <w:rsid w:val="00B2308F"/>
    <w:rsid w:val="00B23586"/>
    <w:rsid w:val="00B240AF"/>
    <w:rsid w:val="00B25389"/>
    <w:rsid w:val="00B26125"/>
    <w:rsid w:val="00B26893"/>
    <w:rsid w:val="00B26A28"/>
    <w:rsid w:val="00B26DF2"/>
    <w:rsid w:val="00B32C8A"/>
    <w:rsid w:val="00B33A1B"/>
    <w:rsid w:val="00B3439E"/>
    <w:rsid w:val="00B34AAE"/>
    <w:rsid w:val="00B34ED0"/>
    <w:rsid w:val="00B35583"/>
    <w:rsid w:val="00B378EA"/>
    <w:rsid w:val="00B40D25"/>
    <w:rsid w:val="00B41654"/>
    <w:rsid w:val="00B41D34"/>
    <w:rsid w:val="00B42D81"/>
    <w:rsid w:val="00B4301D"/>
    <w:rsid w:val="00B433FD"/>
    <w:rsid w:val="00B44873"/>
    <w:rsid w:val="00B4505E"/>
    <w:rsid w:val="00B45651"/>
    <w:rsid w:val="00B45B56"/>
    <w:rsid w:val="00B45F9C"/>
    <w:rsid w:val="00B46998"/>
    <w:rsid w:val="00B47091"/>
    <w:rsid w:val="00B50B4D"/>
    <w:rsid w:val="00B5322D"/>
    <w:rsid w:val="00B532A4"/>
    <w:rsid w:val="00B532EF"/>
    <w:rsid w:val="00B53850"/>
    <w:rsid w:val="00B53A3A"/>
    <w:rsid w:val="00B53F03"/>
    <w:rsid w:val="00B54ADA"/>
    <w:rsid w:val="00B570B0"/>
    <w:rsid w:val="00B6004F"/>
    <w:rsid w:val="00B604F8"/>
    <w:rsid w:val="00B61952"/>
    <w:rsid w:val="00B624EA"/>
    <w:rsid w:val="00B62F60"/>
    <w:rsid w:val="00B63C77"/>
    <w:rsid w:val="00B6449A"/>
    <w:rsid w:val="00B649D7"/>
    <w:rsid w:val="00B65FD3"/>
    <w:rsid w:val="00B66207"/>
    <w:rsid w:val="00B66254"/>
    <w:rsid w:val="00B67901"/>
    <w:rsid w:val="00B70028"/>
    <w:rsid w:val="00B70850"/>
    <w:rsid w:val="00B72CD5"/>
    <w:rsid w:val="00B7305D"/>
    <w:rsid w:val="00B7351B"/>
    <w:rsid w:val="00B73DEA"/>
    <w:rsid w:val="00B73E83"/>
    <w:rsid w:val="00B7657A"/>
    <w:rsid w:val="00B765CC"/>
    <w:rsid w:val="00B76E6D"/>
    <w:rsid w:val="00B80BB6"/>
    <w:rsid w:val="00B812B9"/>
    <w:rsid w:val="00B813D7"/>
    <w:rsid w:val="00B82340"/>
    <w:rsid w:val="00B82B5A"/>
    <w:rsid w:val="00B836D2"/>
    <w:rsid w:val="00B84906"/>
    <w:rsid w:val="00B84AD2"/>
    <w:rsid w:val="00B85168"/>
    <w:rsid w:val="00B86111"/>
    <w:rsid w:val="00B86371"/>
    <w:rsid w:val="00B8673F"/>
    <w:rsid w:val="00B87063"/>
    <w:rsid w:val="00B878A0"/>
    <w:rsid w:val="00B9051F"/>
    <w:rsid w:val="00B907B8"/>
    <w:rsid w:val="00B91ECC"/>
    <w:rsid w:val="00B91EDF"/>
    <w:rsid w:val="00B92110"/>
    <w:rsid w:val="00B92217"/>
    <w:rsid w:val="00B92E3F"/>
    <w:rsid w:val="00B92FED"/>
    <w:rsid w:val="00B94FEF"/>
    <w:rsid w:val="00B95A70"/>
    <w:rsid w:val="00B96E17"/>
    <w:rsid w:val="00B96EBC"/>
    <w:rsid w:val="00B97585"/>
    <w:rsid w:val="00B97861"/>
    <w:rsid w:val="00B97FB9"/>
    <w:rsid w:val="00BA1A40"/>
    <w:rsid w:val="00BA1C1E"/>
    <w:rsid w:val="00BA2A8E"/>
    <w:rsid w:val="00BA3B2C"/>
    <w:rsid w:val="00BA3B82"/>
    <w:rsid w:val="00BA4801"/>
    <w:rsid w:val="00BA6C90"/>
    <w:rsid w:val="00BA76E0"/>
    <w:rsid w:val="00BA7B5A"/>
    <w:rsid w:val="00BB0248"/>
    <w:rsid w:val="00BB02C0"/>
    <w:rsid w:val="00BB0D23"/>
    <w:rsid w:val="00BB22F0"/>
    <w:rsid w:val="00BB29EC"/>
    <w:rsid w:val="00BB3E39"/>
    <w:rsid w:val="00BB42B6"/>
    <w:rsid w:val="00BB4597"/>
    <w:rsid w:val="00BB4F28"/>
    <w:rsid w:val="00BB67B5"/>
    <w:rsid w:val="00BB6BD3"/>
    <w:rsid w:val="00BB717B"/>
    <w:rsid w:val="00BB7A15"/>
    <w:rsid w:val="00BB7F23"/>
    <w:rsid w:val="00BC03A1"/>
    <w:rsid w:val="00BC1237"/>
    <w:rsid w:val="00BC3091"/>
    <w:rsid w:val="00BC390D"/>
    <w:rsid w:val="00BC42DE"/>
    <w:rsid w:val="00BC5B1C"/>
    <w:rsid w:val="00BC7E74"/>
    <w:rsid w:val="00BD0B64"/>
    <w:rsid w:val="00BD16ED"/>
    <w:rsid w:val="00BD1DDD"/>
    <w:rsid w:val="00BD23A8"/>
    <w:rsid w:val="00BD2E48"/>
    <w:rsid w:val="00BD303A"/>
    <w:rsid w:val="00BD30B5"/>
    <w:rsid w:val="00BD37FE"/>
    <w:rsid w:val="00BD3C76"/>
    <w:rsid w:val="00BD59BC"/>
    <w:rsid w:val="00BD6734"/>
    <w:rsid w:val="00BD752E"/>
    <w:rsid w:val="00BE03A8"/>
    <w:rsid w:val="00BE322A"/>
    <w:rsid w:val="00BE355F"/>
    <w:rsid w:val="00BE36D8"/>
    <w:rsid w:val="00BE48EA"/>
    <w:rsid w:val="00BE4AB3"/>
    <w:rsid w:val="00BE62A4"/>
    <w:rsid w:val="00BE6F1C"/>
    <w:rsid w:val="00BF0E06"/>
    <w:rsid w:val="00BF1672"/>
    <w:rsid w:val="00BF392F"/>
    <w:rsid w:val="00BF4C00"/>
    <w:rsid w:val="00BF5978"/>
    <w:rsid w:val="00BF5BF7"/>
    <w:rsid w:val="00BF6800"/>
    <w:rsid w:val="00BF6ACF"/>
    <w:rsid w:val="00BF6D4A"/>
    <w:rsid w:val="00C0031D"/>
    <w:rsid w:val="00C00532"/>
    <w:rsid w:val="00C01292"/>
    <w:rsid w:val="00C0148C"/>
    <w:rsid w:val="00C029CB"/>
    <w:rsid w:val="00C0382C"/>
    <w:rsid w:val="00C03BE7"/>
    <w:rsid w:val="00C04989"/>
    <w:rsid w:val="00C05E13"/>
    <w:rsid w:val="00C061B1"/>
    <w:rsid w:val="00C06361"/>
    <w:rsid w:val="00C0649B"/>
    <w:rsid w:val="00C0708E"/>
    <w:rsid w:val="00C079D1"/>
    <w:rsid w:val="00C104A5"/>
    <w:rsid w:val="00C11112"/>
    <w:rsid w:val="00C11223"/>
    <w:rsid w:val="00C113B1"/>
    <w:rsid w:val="00C1144B"/>
    <w:rsid w:val="00C11988"/>
    <w:rsid w:val="00C1435B"/>
    <w:rsid w:val="00C14577"/>
    <w:rsid w:val="00C16058"/>
    <w:rsid w:val="00C17EE8"/>
    <w:rsid w:val="00C21554"/>
    <w:rsid w:val="00C21829"/>
    <w:rsid w:val="00C24074"/>
    <w:rsid w:val="00C25106"/>
    <w:rsid w:val="00C2512E"/>
    <w:rsid w:val="00C25340"/>
    <w:rsid w:val="00C25958"/>
    <w:rsid w:val="00C2640A"/>
    <w:rsid w:val="00C26B44"/>
    <w:rsid w:val="00C27B0B"/>
    <w:rsid w:val="00C30F6C"/>
    <w:rsid w:val="00C3150B"/>
    <w:rsid w:val="00C3172C"/>
    <w:rsid w:val="00C31B32"/>
    <w:rsid w:val="00C32A32"/>
    <w:rsid w:val="00C32F24"/>
    <w:rsid w:val="00C33062"/>
    <w:rsid w:val="00C34571"/>
    <w:rsid w:val="00C35351"/>
    <w:rsid w:val="00C360C2"/>
    <w:rsid w:val="00C362D0"/>
    <w:rsid w:val="00C36A11"/>
    <w:rsid w:val="00C36D99"/>
    <w:rsid w:val="00C40533"/>
    <w:rsid w:val="00C408DF"/>
    <w:rsid w:val="00C445E8"/>
    <w:rsid w:val="00C4466C"/>
    <w:rsid w:val="00C44BB0"/>
    <w:rsid w:val="00C44EFC"/>
    <w:rsid w:val="00C454FC"/>
    <w:rsid w:val="00C45A62"/>
    <w:rsid w:val="00C47956"/>
    <w:rsid w:val="00C47B4D"/>
    <w:rsid w:val="00C51C93"/>
    <w:rsid w:val="00C52533"/>
    <w:rsid w:val="00C52D9C"/>
    <w:rsid w:val="00C53220"/>
    <w:rsid w:val="00C544FC"/>
    <w:rsid w:val="00C54938"/>
    <w:rsid w:val="00C568C2"/>
    <w:rsid w:val="00C56C12"/>
    <w:rsid w:val="00C57290"/>
    <w:rsid w:val="00C600EB"/>
    <w:rsid w:val="00C60906"/>
    <w:rsid w:val="00C609DA"/>
    <w:rsid w:val="00C61769"/>
    <w:rsid w:val="00C63D3D"/>
    <w:rsid w:val="00C648C3"/>
    <w:rsid w:val="00C65362"/>
    <w:rsid w:val="00C66976"/>
    <w:rsid w:val="00C678CA"/>
    <w:rsid w:val="00C701D0"/>
    <w:rsid w:val="00C703C2"/>
    <w:rsid w:val="00C70863"/>
    <w:rsid w:val="00C7140E"/>
    <w:rsid w:val="00C71EBD"/>
    <w:rsid w:val="00C734CB"/>
    <w:rsid w:val="00C74A94"/>
    <w:rsid w:val="00C75D79"/>
    <w:rsid w:val="00C76434"/>
    <w:rsid w:val="00C765B0"/>
    <w:rsid w:val="00C777C2"/>
    <w:rsid w:val="00C81932"/>
    <w:rsid w:val="00C824D4"/>
    <w:rsid w:val="00C8279C"/>
    <w:rsid w:val="00C839CF"/>
    <w:rsid w:val="00C83B68"/>
    <w:rsid w:val="00C862F5"/>
    <w:rsid w:val="00C867E8"/>
    <w:rsid w:val="00C868CE"/>
    <w:rsid w:val="00C86961"/>
    <w:rsid w:val="00C86AD4"/>
    <w:rsid w:val="00C86E87"/>
    <w:rsid w:val="00C872A8"/>
    <w:rsid w:val="00C8797C"/>
    <w:rsid w:val="00C87BBD"/>
    <w:rsid w:val="00C915CF"/>
    <w:rsid w:val="00C918FD"/>
    <w:rsid w:val="00C91CCD"/>
    <w:rsid w:val="00C92182"/>
    <w:rsid w:val="00C9263C"/>
    <w:rsid w:val="00C93021"/>
    <w:rsid w:val="00C93516"/>
    <w:rsid w:val="00C935B9"/>
    <w:rsid w:val="00C94152"/>
    <w:rsid w:val="00C94398"/>
    <w:rsid w:val="00C95B56"/>
    <w:rsid w:val="00C95FEC"/>
    <w:rsid w:val="00C96828"/>
    <w:rsid w:val="00C97183"/>
    <w:rsid w:val="00C971ED"/>
    <w:rsid w:val="00C97856"/>
    <w:rsid w:val="00CA0959"/>
    <w:rsid w:val="00CA3156"/>
    <w:rsid w:val="00CA36D4"/>
    <w:rsid w:val="00CA3857"/>
    <w:rsid w:val="00CA47FE"/>
    <w:rsid w:val="00CA4DAB"/>
    <w:rsid w:val="00CA4ED1"/>
    <w:rsid w:val="00CA531F"/>
    <w:rsid w:val="00CA7E7C"/>
    <w:rsid w:val="00CB00DC"/>
    <w:rsid w:val="00CB04E8"/>
    <w:rsid w:val="00CB1820"/>
    <w:rsid w:val="00CB30F5"/>
    <w:rsid w:val="00CB317C"/>
    <w:rsid w:val="00CB498A"/>
    <w:rsid w:val="00CB4F88"/>
    <w:rsid w:val="00CB5C06"/>
    <w:rsid w:val="00CB6A56"/>
    <w:rsid w:val="00CB7CBC"/>
    <w:rsid w:val="00CB7FA3"/>
    <w:rsid w:val="00CC0004"/>
    <w:rsid w:val="00CC118C"/>
    <w:rsid w:val="00CC2E13"/>
    <w:rsid w:val="00CC40A9"/>
    <w:rsid w:val="00CC42D6"/>
    <w:rsid w:val="00CC508A"/>
    <w:rsid w:val="00CC608A"/>
    <w:rsid w:val="00CC675F"/>
    <w:rsid w:val="00CC6D88"/>
    <w:rsid w:val="00CD0A94"/>
    <w:rsid w:val="00CD0E61"/>
    <w:rsid w:val="00CD1375"/>
    <w:rsid w:val="00CD18CA"/>
    <w:rsid w:val="00CD3ACC"/>
    <w:rsid w:val="00CD3E32"/>
    <w:rsid w:val="00CD7DAC"/>
    <w:rsid w:val="00CE2791"/>
    <w:rsid w:val="00CE27C3"/>
    <w:rsid w:val="00CE332F"/>
    <w:rsid w:val="00CE40C8"/>
    <w:rsid w:val="00CE4CDC"/>
    <w:rsid w:val="00CE6220"/>
    <w:rsid w:val="00CE665F"/>
    <w:rsid w:val="00CE6FA9"/>
    <w:rsid w:val="00CE73B5"/>
    <w:rsid w:val="00CE76E5"/>
    <w:rsid w:val="00CE772F"/>
    <w:rsid w:val="00CF10A1"/>
    <w:rsid w:val="00CF14F3"/>
    <w:rsid w:val="00CF1713"/>
    <w:rsid w:val="00CF254E"/>
    <w:rsid w:val="00CF2A93"/>
    <w:rsid w:val="00CF3F92"/>
    <w:rsid w:val="00CF3F9B"/>
    <w:rsid w:val="00CF4531"/>
    <w:rsid w:val="00CF4757"/>
    <w:rsid w:val="00CF4A5E"/>
    <w:rsid w:val="00CF4EC0"/>
    <w:rsid w:val="00CF58CD"/>
    <w:rsid w:val="00CF5EA8"/>
    <w:rsid w:val="00CF654A"/>
    <w:rsid w:val="00CF65CB"/>
    <w:rsid w:val="00CF7A8B"/>
    <w:rsid w:val="00D00BD5"/>
    <w:rsid w:val="00D01967"/>
    <w:rsid w:val="00D01E13"/>
    <w:rsid w:val="00D02663"/>
    <w:rsid w:val="00D02706"/>
    <w:rsid w:val="00D04498"/>
    <w:rsid w:val="00D05016"/>
    <w:rsid w:val="00D05300"/>
    <w:rsid w:val="00D058E6"/>
    <w:rsid w:val="00D06773"/>
    <w:rsid w:val="00D07754"/>
    <w:rsid w:val="00D10669"/>
    <w:rsid w:val="00D10756"/>
    <w:rsid w:val="00D11C2E"/>
    <w:rsid w:val="00D1330F"/>
    <w:rsid w:val="00D14949"/>
    <w:rsid w:val="00D14DED"/>
    <w:rsid w:val="00D16F64"/>
    <w:rsid w:val="00D20984"/>
    <w:rsid w:val="00D211EB"/>
    <w:rsid w:val="00D21660"/>
    <w:rsid w:val="00D21DB9"/>
    <w:rsid w:val="00D23AAB"/>
    <w:rsid w:val="00D249FE"/>
    <w:rsid w:val="00D24AFF"/>
    <w:rsid w:val="00D2521C"/>
    <w:rsid w:val="00D25ACB"/>
    <w:rsid w:val="00D26049"/>
    <w:rsid w:val="00D2671D"/>
    <w:rsid w:val="00D26B30"/>
    <w:rsid w:val="00D26D60"/>
    <w:rsid w:val="00D27445"/>
    <w:rsid w:val="00D27ACD"/>
    <w:rsid w:val="00D31211"/>
    <w:rsid w:val="00D312C7"/>
    <w:rsid w:val="00D314A3"/>
    <w:rsid w:val="00D324FE"/>
    <w:rsid w:val="00D33143"/>
    <w:rsid w:val="00D33883"/>
    <w:rsid w:val="00D33CFD"/>
    <w:rsid w:val="00D34537"/>
    <w:rsid w:val="00D346F3"/>
    <w:rsid w:val="00D3499D"/>
    <w:rsid w:val="00D35BAA"/>
    <w:rsid w:val="00D3682B"/>
    <w:rsid w:val="00D372A6"/>
    <w:rsid w:val="00D405DE"/>
    <w:rsid w:val="00D40B15"/>
    <w:rsid w:val="00D40F88"/>
    <w:rsid w:val="00D4175C"/>
    <w:rsid w:val="00D43573"/>
    <w:rsid w:val="00D43E1F"/>
    <w:rsid w:val="00D44D60"/>
    <w:rsid w:val="00D45762"/>
    <w:rsid w:val="00D4621B"/>
    <w:rsid w:val="00D463FF"/>
    <w:rsid w:val="00D479E8"/>
    <w:rsid w:val="00D51FF0"/>
    <w:rsid w:val="00D529FA"/>
    <w:rsid w:val="00D52F4B"/>
    <w:rsid w:val="00D5380E"/>
    <w:rsid w:val="00D5444D"/>
    <w:rsid w:val="00D559BA"/>
    <w:rsid w:val="00D56F19"/>
    <w:rsid w:val="00D574B2"/>
    <w:rsid w:val="00D60C86"/>
    <w:rsid w:val="00D61220"/>
    <w:rsid w:val="00D62D2B"/>
    <w:rsid w:val="00D6335C"/>
    <w:rsid w:val="00D63B81"/>
    <w:rsid w:val="00D63FEC"/>
    <w:rsid w:val="00D64E75"/>
    <w:rsid w:val="00D652B7"/>
    <w:rsid w:val="00D663AA"/>
    <w:rsid w:val="00D664C1"/>
    <w:rsid w:val="00D66ED3"/>
    <w:rsid w:val="00D67528"/>
    <w:rsid w:val="00D67935"/>
    <w:rsid w:val="00D70BC1"/>
    <w:rsid w:val="00D717C4"/>
    <w:rsid w:val="00D723B1"/>
    <w:rsid w:val="00D72A77"/>
    <w:rsid w:val="00D73834"/>
    <w:rsid w:val="00D74545"/>
    <w:rsid w:val="00D753D4"/>
    <w:rsid w:val="00D75BEE"/>
    <w:rsid w:val="00D76148"/>
    <w:rsid w:val="00D77ADE"/>
    <w:rsid w:val="00D77B14"/>
    <w:rsid w:val="00D80F4F"/>
    <w:rsid w:val="00D835E8"/>
    <w:rsid w:val="00D85911"/>
    <w:rsid w:val="00D85B37"/>
    <w:rsid w:val="00D87110"/>
    <w:rsid w:val="00D87EB9"/>
    <w:rsid w:val="00D90604"/>
    <w:rsid w:val="00D91B4F"/>
    <w:rsid w:val="00D9295F"/>
    <w:rsid w:val="00D92A92"/>
    <w:rsid w:val="00D94663"/>
    <w:rsid w:val="00D94CAF"/>
    <w:rsid w:val="00D94E87"/>
    <w:rsid w:val="00D95D27"/>
    <w:rsid w:val="00D9667C"/>
    <w:rsid w:val="00D97140"/>
    <w:rsid w:val="00D97DDD"/>
    <w:rsid w:val="00DA1056"/>
    <w:rsid w:val="00DA1096"/>
    <w:rsid w:val="00DA1C29"/>
    <w:rsid w:val="00DA2019"/>
    <w:rsid w:val="00DA296F"/>
    <w:rsid w:val="00DA340D"/>
    <w:rsid w:val="00DA3F05"/>
    <w:rsid w:val="00DA48D0"/>
    <w:rsid w:val="00DA4C12"/>
    <w:rsid w:val="00DA4FDE"/>
    <w:rsid w:val="00DA5A36"/>
    <w:rsid w:val="00DA64D8"/>
    <w:rsid w:val="00DA75D0"/>
    <w:rsid w:val="00DB1481"/>
    <w:rsid w:val="00DB1C32"/>
    <w:rsid w:val="00DB23C4"/>
    <w:rsid w:val="00DB4187"/>
    <w:rsid w:val="00DB41E7"/>
    <w:rsid w:val="00DB5558"/>
    <w:rsid w:val="00DB61EB"/>
    <w:rsid w:val="00DB635E"/>
    <w:rsid w:val="00DC1766"/>
    <w:rsid w:val="00DC1B9D"/>
    <w:rsid w:val="00DC1FF4"/>
    <w:rsid w:val="00DC49A5"/>
    <w:rsid w:val="00DC49ED"/>
    <w:rsid w:val="00DC535E"/>
    <w:rsid w:val="00DC684A"/>
    <w:rsid w:val="00DC7282"/>
    <w:rsid w:val="00DC73EC"/>
    <w:rsid w:val="00DC7E0E"/>
    <w:rsid w:val="00DD0604"/>
    <w:rsid w:val="00DD1483"/>
    <w:rsid w:val="00DD1C61"/>
    <w:rsid w:val="00DD2515"/>
    <w:rsid w:val="00DD2C5C"/>
    <w:rsid w:val="00DD522B"/>
    <w:rsid w:val="00DD54CD"/>
    <w:rsid w:val="00DD580B"/>
    <w:rsid w:val="00DD5FB3"/>
    <w:rsid w:val="00DD66E6"/>
    <w:rsid w:val="00DD6CCE"/>
    <w:rsid w:val="00DD74CC"/>
    <w:rsid w:val="00DD7AD6"/>
    <w:rsid w:val="00DE03D3"/>
    <w:rsid w:val="00DE06E6"/>
    <w:rsid w:val="00DE081A"/>
    <w:rsid w:val="00DE0842"/>
    <w:rsid w:val="00DE0EB7"/>
    <w:rsid w:val="00DE1124"/>
    <w:rsid w:val="00DE2BF0"/>
    <w:rsid w:val="00DE37C8"/>
    <w:rsid w:val="00DE3B08"/>
    <w:rsid w:val="00DE5324"/>
    <w:rsid w:val="00DE609E"/>
    <w:rsid w:val="00DE6DA8"/>
    <w:rsid w:val="00DE7343"/>
    <w:rsid w:val="00DE776E"/>
    <w:rsid w:val="00DF1131"/>
    <w:rsid w:val="00DF13D1"/>
    <w:rsid w:val="00DF1A7B"/>
    <w:rsid w:val="00DF1ACF"/>
    <w:rsid w:val="00DF2B62"/>
    <w:rsid w:val="00DF3825"/>
    <w:rsid w:val="00DF4916"/>
    <w:rsid w:val="00DF66E4"/>
    <w:rsid w:val="00DF73C8"/>
    <w:rsid w:val="00E003EF"/>
    <w:rsid w:val="00E00945"/>
    <w:rsid w:val="00E01327"/>
    <w:rsid w:val="00E02513"/>
    <w:rsid w:val="00E029A9"/>
    <w:rsid w:val="00E0461D"/>
    <w:rsid w:val="00E046F2"/>
    <w:rsid w:val="00E04C3D"/>
    <w:rsid w:val="00E060AF"/>
    <w:rsid w:val="00E07D66"/>
    <w:rsid w:val="00E07F71"/>
    <w:rsid w:val="00E1197E"/>
    <w:rsid w:val="00E1211D"/>
    <w:rsid w:val="00E1441C"/>
    <w:rsid w:val="00E1446E"/>
    <w:rsid w:val="00E15EDC"/>
    <w:rsid w:val="00E1631F"/>
    <w:rsid w:val="00E16E30"/>
    <w:rsid w:val="00E20033"/>
    <w:rsid w:val="00E20058"/>
    <w:rsid w:val="00E21CE4"/>
    <w:rsid w:val="00E22336"/>
    <w:rsid w:val="00E230E1"/>
    <w:rsid w:val="00E232DE"/>
    <w:rsid w:val="00E24AB0"/>
    <w:rsid w:val="00E24AD2"/>
    <w:rsid w:val="00E2530A"/>
    <w:rsid w:val="00E257D4"/>
    <w:rsid w:val="00E25F61"/>
    <w:rsid w:val="00E26286"/>
    <w:rsid w:val="00E26490"/>
    <w:rsid w:val="00E26620"/>
    <w:rsid w:val="00E26777"/>
    <w:rsid w:val="00E26E2F"/>
    <w:rsid w:val="00E307AC"/>
    <w:rsid w:val="00E3154A"/>
    <w:rsid w:val="00E31A44"/>
    <w:rsid w:val="00E31FA5"/>
    <w:rsid w:val="00E366BF"/>
    <w:rsid w:val="00E36D6B"/>
    <w:rsid w:val="00E36DDE"/>
    <w:rsid w:val="00E410F4"/>
    <w:rsid w:val="00E4127E"/>
    <w:rsid w:val="00E41289"/>
    <w:rsid w:val="00E44197"/>
    <w:rsid w:val="00E4424A"/>
    <w:rsid w:val="00E44637"/>
    <w:rsid w:val="00E45157"/>
    <w:rsid w:val="00E45462"/>
    <w:rsid w:val="00E45C91"/>
    <w:rsid w:val="00E478AB"/>
    <w:rsid w:val="00E47B48"/>
    <w:rsid w:val="00E51935"/>
    <w:rsid w:val="00E51D42"/>
    <w:rsid w:val="00E529A0"/>
    <w:rsid w:val="00E533BF"/>
    <w:rsid w:val="00E541AF"/>
    <w:rsid w:val="00E54D1A"/>
    <w:rsid w:val="00E561B2"/>
    <w:rsid w:val="00E56540"/>
    <w:rsid w:val="00E57748"/>
    <w:rsid w:val="00E612FA"/>
    <w:rsid w:val="00E613D7"/>
    <w:rsid w:val="00E62CA6"/>
    <w:rsid w:val="00E6402A"/>
    <w:rsid w:val="00E65491"/>
    <w:rsid w:val="00E65947"/>
    <w:rsid w:val="00E65ADC"/>
    <w:rsid w:val="00E65C46"/>
    <w:rsid w:val="00E66ED0"/>
    <w:rsid w:val="00E6763D"/>
    <w:rsid w:val="00E67C72"/>
    <w:rsid w:val="00E70CAA"/>
    <w:rsid w:val="00E70D21"/>
    <w:rsid w:val="00E72BCA"/>
    <w:rsid w:val="00E7363E"/>
    <w:rsid w:val="00E74E9B"/>
    <w:rsid w:val="00E75469"/>
    <w:rsid w:val="00E75886"/>
    <w:rsid w:val="00E75971"/>
    <w:rsid w:val="00E77587"/>
    <w:rsid w:val="00E81961"/>
    <w:rsid w:val="00E826AC"/>
    <w:rsid w:val="00E839CF"/>
    <w:rsid w:val="00E83FDB"/>
    <w:rsid w:val="00E8428D"/>
    <w:rsid w:val="00E846F4"/>
    <w:rsid w:val="00E84954"/>
    <w:rsid w:val="00E850C1"/>
    <w:rsid w:val="00E85205"/>
    <w:rsid w:val="00E85613"/>
    <w:rsid w:val="00E91229"/>
    <w:rsid w:val="00E91453"/>
    <w:rsid w:val="00E92EE2"/>
    <w:rsid w:val="00E973F3"/>
    <w:rsid w:val="00E975C3"/>
    <w:rsid w:val="00E97F9E"/>
    <w:rsid w:val="00EA083E"/>
    <w:rsid w:val="00EA0A3D"/>
    <w:rsid w:val="00EA28D6"/>
    <w:rsid w:val="00EA4A81"/>
    <w:rsid w:val="00EA52EC"/>
    <w:rsid w:val="00EA646A"/>
    <w:rsid w:val="00EA680B"/>
    <w:rsid w:val="00EA7615"/>
    <w:rsid w:val="00EB067C"/>
    <w:rsid w:val="00EB0DAF"/>
    <w:rsid w:val="00EB1C0F"/>
    <w:rsid w:val="00EB1C5E"/>
    <w:rsid w:val="00EB26B9"/>
    <w:rsid w:val="00EB2AA2"/>
    <w:rsid w:val="00EB5D42"/>
    <w:rsid w:val="00EB6377"/>
    <w:rsid w:val="00EB6D29"/>
    <w:rsid w:val="00EB7F11"/>
    <w:rsid w:val="00EC0BF2"/>
    <w:rsid w:val="00EC1AA4"/>
    <w:rsid w:val="00EC349C"/>
    <w:rsid w:val="00EC56EE"/>
    <w:rsid w:val="00EC61A8"/>
    <w:rsid w:val="00EC6239"/>
    <w:rsid w:val="00ED1C3A"/>
    <w:rsid w:val="00ED2598"/>
    <w:rsid w:val="00ED2B35"/>
    <w:rsid w:val="00ED35DD"/>
    <w:rsid w:val="00ED3FE0"/>
    <w:rsid w:val="00ED44D1"/>
    <w:rsid w:val="00ED4993"/>
    <w:rsid w:val="00ED4D11"/>
    <w:rsid w:val="00EE3801"/>
    <w:rsid w:val="00EE3B7C"/>
    <w:rsid w:val="00EE42D1"/>
    <w:rsid w:val="00EE470D"/>
    <w:rsid w:val="00EE53B1"/>
    <w:rsid w:val="00EE6E54"/>
    <w:rsid w:val="00EE72A4"/>
    <w:rsid w:val="00EF09BC"/>
    <w:rsid w:val="00EF0CDF"/>
    <w:rsid w:val="00EF1110"/>
    <w:rsid w:val="00EF235A"/>
    <w:rsid w:val="00EF2EA8"/>
    <w:rsid w:val="00EF311E"/>
    <w:rsid w:val="00EF35F3"/>
    <w:rsid w:val="00EF524C"/>
    <w:rsid w:val="00EF5FE8"/>
    <w:rsid w:val="00EF63EB"/>
    <w:rsid w:val="00EF7128"/>
    <w:rsid w:val="00EF7CFD"/>
    <w:rsid w:val="00EF7E69"/>
    <w:rsid w:val="00F00590"/>
    <w:rsid w:val="00F008B5"/>
    <w:rsid w:val="00F03B76"/>
    <w:rsid w:val="00F05F8B"/>
    <w:rsid w:val="00F10001"/>
    <w:rsid w:val="00F10EB0"/>
    <w:rsid w:val="00F110C5"/>
    <w:rsid w:val="00F120F3"/>
    <w:rsid w:val="00F132D2"/>
    <w:rsid w:val="00F139A2"/>
    <w:rsid w:val="00F13A4F"/>
    <w:rsid w:val="00F1405C"/>
    <w:rsid w:val="00F147A2"/>
    <w:rsid w:val="00F14BF5"/>
    <w:rsid w:val="00F15717"/>
    <w:rsid w:val="00F1579B"/>
    <w:rsid w:val="00F15A53"/>
    <w:rsid w:val="00F16CC9"/>
    <w:rsid w:val="00F21331"/>
    <w:rsid w:val="00F226CE"/>
    <w:rsid w:val="00F22D4D"/>
    <w:rsid w:val="00F22EDB"/>
    <w:rsid w:val="00F23197"/>
    <w:rsid w:val="00F23498"/>
    <w:rsid w:val="00F23963"/>
    <w:rsid w:val="00F252B1"/>
    <w:rsid w:val="00F262E1"/>
    <w:rsid w:val="00F30075"/>
    <w:rsid w:val="00F306FD"/>
    <w:rsid w:val="00F30709"/>
    <w:rsid w:val="00F30F36"/>
    <w:rsid w:val="00F31360"/>
    <w:rsid w:val="00F31709"/>
    <w:rsid w:val="00F31C63"/>
    <w:rsid w:val="00F336A7"/>
    <w:rsid w:val="00F352C4"/>
    <w:rsid w:val="00F3556F"/>
    <w:rsid w:val="00F3600F"/>
    <w:rsid w:val="00F36105"/>
    <w:rsid w:val="00F36EC1"/>
    <w:rsid w:val="00F37759"/>
    <w:rsid w:val="00F37977"/>
    <w:rsid w:val="00F37D1F"/>
    <w:rsid w:val="00F42131"/>
    <w:rsid w:val="00F42851"/>
    <w:rsid w:val="00F43929"/>
    <w:rsid w:val="00F44033"/>
    <w:rsid w:val="00F4539A"/>
    <w:rsid w:val="00F45CB5"/>
    <w:rsid w:val="00F46B8D"/>
    <w:rsid w:val="00F473CF"/>
    <w:rsid w:val="00F47D0C"/>
    <w:rsid w:val="00F50379"/>
    <w:rsid w:val="00F516E7"/>
    <w:rsid w:val="00F52005"/>
    <w:rsid w:val="00F52E6D"/>
    <w:rsid w:val="00F530DE"/>
    <w:rsid w:val="00F53725"/>
    <w:rsid w:val="00F53B2F"/>
    <w:rsid w:val="00F53FE2"/>
    <w:rsid w:val="00F553F4"/>
    <w:rsid w:val="00F560C9"/>
    <w:rsid w:val="00F56212"/>
    <w:rsid w:val="00F57489"/>
    <w:rsid w:val="00F575DC"/>
    <w:rsid w:val="00F60903"/>
    <w:rsid w:val="00F614FB"/>
    <w:rsid w:val="00F61897"/>
    <w:rsid w:val="00F62CF2"/>
    <w:rsid w:val="00F6446E"/>
    <w:rsid w:val="00F64DAB"/>
    <w:rsid w:val="00F6507B"/>
    <w:rsid w:val="00F70D18"/>
    <w:rsid w:val="00F711A6"/>
    <w:rsid w:val="00F715B7"/>
    <w:rsid w:val="00F71737"/>
    <w:rsid w:val="00F72E08"/>
    <w:rsid w:val="00F73E89"/>
    <w:rsid w:val="00F7466F"/>
    <w:rsid w:val="00F747BB"/>
    <w:rsid w:val="00F75292"/>
    <w:rsid w:val="00F75CB4"/>
    <w:rsid w:val="00F764C0"/>
    <w:rsid w:val="00F76933"/>
    <w:rsid w:val="00F77B52"/>
    <w:rsid w:val="00F81FC0"/>
    <w:rsid w:val="00F832FB"/>
    <w:rsid w:val="00F83489"/>
    <w:rsid w:val="00F83A17"/>
    <w:rsid w:val="00F8587B"/>
    <w:rsid w:val="00F87337"/>
    <w:rsid w:val="00F8746D"/>
    <w:rsid w:val="00F87F06"/>
    <w:rsid w:val="00F9012C"/>
    <w:rsid w:val="00F90C93"/>
    <w:rsid w:val="00F91303"/>
    <w:rsid w:val="00F9191F"/>
    <w:rsid w:val="00F91C19"/>
    <w:rsid w:val="00F9418E"/>
    <w:rsid w:val="00F948B4"/>
    <w:rsid w:val="00F955EB"/>
    <w:rsid w:val="00F96650"/>
    <w:rsid w:val="00F97241"/>
    <w:rsid w:val="00FA1090"/>
    <w:rsid w:val="00FA1B35"/>
    <w:rsid w:val="00FA2116"/>
    <w:rsid w:val="00FA35C1"/>
    <w:rsid w:val="00FA42FD"/>
    <w:rsid w:val="00FA67D1"/>
    <w:rsid w:val="00FA71C4"/>
    <w:rsid w:val="00FA78D8"/>
    <w:rsid w:val="00FB0C8A"/>
    <w:rsid w:val="00FB1F5B"/>
    <w:rsid w:val="00FB494B"/>
    <w:rsid w:val="00FB4B46"/>
    <w:rsid w:val="00FB55A5"/>
    <w:rsid w:val="00FB56BB"/>
    <w:rsid w:val="00FB6370"/>
    <w:rsid w:val="00FB77B1"/>
    <w:rsid w:val="00FC0841"/>
    <w:rsid w:val="00FC0BC5"/>
    <w:rsid w:val="00FC3977"/>
    <w:rsid w:val="00FC4898"/>
    <w:rsid w:val="00FC499C"/>
    <w:rsid w:val="00FC5421"/>
    <w:rsid w:val="00FC5820"/>
    <w:rsid w:val="00FC5BB1"/>
    <w:rsid w:val="00FD09AD"/>
    <w:rsid w:val="00FD0AA1"/>
    <w:rsid w:val="00FD3209"/>
    <w:rsid w:val="00FD340F"/>
    <w:rsid w:val="00FD44BC"/>
    <w:rsid w:val="00FD50EB"/>
    <w:rsid w:val="00FD7770"/>
    <w:rsid w:val="00FE0472"/>
    <w:rsid w:val="00FE2DCE"/>
    <w:rsid w:val="00FE405D"/>
    <w:rsid w:val="00FE463D"/>
    <w:rsid w:val="00FE667B"/>
    <w:rsid w:val="00FE77C7"/>
    <w:rsid w:val="00FE7C3A"/>
    <w:rsid w:val="00FE7F40"/>
    <w:rsid w:val="00FF03ED"/>
    <w:rsid w:val="00FF12BF"/>
    <w:rsid w:val="00FF27FC"/>
    <w:rsid w:val="00FF395F"/>
    <w:rsid w:val="00FF3D6B"/>
    <w:rsid w:val="00FF45CE"/>
    <w:rsid w:val="00FF4612"/>
    <w:rsid w:val="00FF4EBE"/>
    <w:rsid w:val="00FF6664"/>
    <w:rsid w:val="00FF6FEF"/>
    <w:rsid w:val="00FF79DB"/>
    <w:rsid w:val="00FF7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19683"/>
  <w15:chartTrackingRefBased/>
  <w15:docId w15:val="{A451F5EC-6736-4C12-962B-602DFAB62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5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7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B323F"/>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3112F3"/>
    <w:pPr>
      <w:ind w:left="720"/>
      <w:contextualSpacing/>
    </w:pPr>
  </w:style>
  <w:style w:type="paragraph" w:styleId="FootnoteText">
    <w:name w:val="footnote text"/>
    <w:basedOn w:val="Normal"/>
    <w:link w:val="FootnoteTextChar"/>
    <w:uiPriority w:val="99"/>
    <w:semiHidden/>
    <w:unhideWhenUsed/>
    <w:rsid w:val="003112F3"/>
    <w:rPr>
      <w:sz w:val="20"/>
      <w:szCs w:val="20"/>
    </w:rPr>
  </w:style>
  <w:style w:type="character" w:customStyle="1" w:styleId="FootnoteTextChar">
    <w:name w:val="Footnote Text Char"/>
    <w:basedOn w:val="DefaultParagraphFont"/>
    <w:link w:val="FootnoteText"/>
    <w:uiPriority w:val="99"/>
    <w:semiHidden/>
    <w:rsid w:val="003112F3"/>
    <w:rPr>
      <w:sz w:val="20"/>
      <w:szCs w:val="20"/>
    </w:rPr>
  </w:style>
  <w:style w:type="character" w:styleId="FootnoteReference">
    <w:name w:val="footnote reference"/>
    <w:basedOn w:val="DefaultParagraphFont"/>
    <w:uiPriority w:val="99"/>
    <w:semiHidden/>
    <w:unhideWhenUsed/>
    <w:rsid w:val="003112F3"/>
    <w:rPr>
      <w:vertAlign w:val="superscript"/>
    </w:rPr>
  </w:style>
  <w:style w:type="paragraph" w:styleId="Header">
    <w:name w:val="header"/>
    <w:basedOn w:val="Normal"/>
    <w:link w:val="HeaderChar"/>
    <w:uiPriority w:val="99"/>
    <w:unhideWhenUsed/>
    <w:rsid w:val="00091BA9"/>
    <w:pPr>
      <w:tabs>
        <w:tab w:val="center" w:pos="4680"/>
        <w:tab w:val="right" w:pos="9360"/>
      </w:tabs>
    </w:pPr>
  </w:style>
  <w:style w:type="character" w:customStyle="1" w:styleId="HeaderChar">
    <w:name w:val="Header Char"/>
    <w:basedOn w:val="DefaultParagraphFont"/>
    <w:link w:val="Header"/>
    <w:uiPriority w:val="99"/>
    <w:rsid w:val="00091BA9"/>
  </w:style>
  <w:style w:type="paragraph" w:styleId="Footer">
    <w:name w:val="footer"/>
    <w:basedOn w:val="Normal"/>
    <w:link w:val="FooterChar"/>
    <w:uiPriority w:val="99"/>
    <w:unhideWhenUsed/>
    <w:rsid w:val="00091BA9"/>
    <w:pPr>
      <w:tabs>
        <w:tab w:val="center" w:pos="4680"/>
        <w:tab w:val="right" w:pos="9360"/>
      </w:tabs>
    </w:pPr>
  </w:style>
  <w:style w:type="character" w:customStyle="1" w:styleId="FooterChar">
    <w:name w:val="Footer Char"/>
    <w:basedOn w:val="DefaultParagraphFont"/>
    <w:link w:val="Footer"/>
    <w:uiPriority w:val="99"/>
    <w:rsid w:val="00091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0BBACD-04E8-43D2-AF0C-51C0A953BF19}">
  <we:reference id="f3c1599a-1322-43b1-afa3-51383a511bf0" version="1.0.0.0" store="\\10.10.162.13\Migration\WebAddinManifests" storeType="Filesystem"/>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82393-8E97-42E2-BE52-5FB5815DA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Ramich</dc:creator>
  <cp:keywords/>
  <dc:description/>
  <cp:lastModifiedBy>Diane Russell</cp:lastModifiedBy>
  <cp:revision>2</cp:revision>
  <dcterms:created xsi:type="dcterms:W3CDTF">2018-10-15T22:16:00Z</dcterms:created>
  <dcterms:modified xsi:type="dcterms:W3CDTF">2018-10-15T22:16:00Z</dcterms:modified>
</cp:coreProperties>
</file>